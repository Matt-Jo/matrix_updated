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7F57B" w14:textId="6C9CDE0A" w:rsidR="00E127F7" w:rsidRPr="00222978" w:rsidRDefault="00453D60" w:rsidP="00E127F7">
      <w:pPr>
        <w:pStyle w:val="NormalWeb"/>
        <w:jc w:val="center"/>
        <w:rPr>
          <w:sz w:val="28"/>
          <w:szCs w:val="28"/>
        </w:rPr>
      </w:pPr>
      <w:del w:id="0" w:author="Eric Fournier" w:date="2016-04-13T13:07:00Z">
        <w:r w:rsidDel="00A5609F">
          <w:rPr>
            <w:rFonts w:ascii="Calibri" w:hAnsi="Calibri"/>
            <w:b/>
            <w:bCs/>
            <w:i/>
            <w:iCs/>
            <w:sz w:val="28"/>
            <w:szCs w:val="28"/>
          </w:rPr>
          <w:delText xml:space="preserve">Equipment </w:delText>
        </w:r>
      </w:del>
      <w:r w:rsidR="001D2CA5">
        <w:rPr>
          <w:rFonts w:ascii="Calibri" w:hAnsi="Calibri"/>
          <w:b/>
          <w:bCs/>
          <w:i/>
          <w:iCs/>
          <w:sz w:val="28"/>
          <w:szCs w:val="28"/>
        </w:rPr>
        <w:t>Procurement Specialist</w:t>
      </w:r>
      <w:ins w:id="1" w:author="Eric Fournier" w:date="2016-04-13T13:07:00Z">
        <w:r w:rsidR="00A5609F">
          <w:rPr>
            <w:rFonts w:ascii="Calibri" w:hAnsi="Calibri"/>
            <w:b/>
            <w:bCs/>
            <w:i/>
            <w:iCs/>
            <w:sz w:val="28"/>
            <w:szCs w:val="28"/>
          </w:rPr>
          <w:t xml:space="preserve"> </w:t>
        </w:r>
      </w:ins>
      <w:r w:rsidR="001D2CA5">
        <w:rPr>
          <w:rFonts w:ascii="Calibri" w:hAnsi="Calibri"/>
          <w:b/>
          <w:bCs/>
          <w:i/>
          <w:iCs/>
          <w:sz w:val="28"/>
          <w:szCs w:val="28"/>
        </w:rPr>
        <w:t>(</w:t>
      </w:r>
      <w:r>
        <w:rPr>
          <w:rFonts w:ascii="Calibri" w:hAnsi="Calibri"/>
          <w:b/>
          <w:bCs/>
          <w:i/>
          <w:iCs/>
          <w:sz w:val="28"/>
          <w:szCs w:val="28"/>
        </w:rPr>
        <w:t>Buyer</w:t>
      </w:r>
      <w:r w:rsidR="001D2CA5">
        <w:rPr>
          <w:rFonts w:ascii="Calibri" w:hAnsi="Calibri"/>
          <w:b/>
          <w:bCs/>
          <w:i/>
          <w:iCs/>
          <w:sz w:val="28"/>
          <w:szCs w:val="28"/>
        </w:rPr>
        <w:t>)</w:t>
      </w:r>
    </w:p>
    <w:p w14:paraId="60015D4D" w14:textId="77777777" w:rsidR="00C32A7C" w:rsidRPr="00C32A7C" w:rsidRDefault="00C32A7C" w:rsidP="00C32A7C">
      <w:pPr>
        <w:pBdr>
          <w:top w:val="nil"/>
          <w:left w:val="nil"/>
          <w:bottom w:val="nil"/>
          <w:right w:val="nil"/>
          <w:between w:val="nil"/>
          <w:bar w:val="nil"/>
        </w:pBdr>
        <w:rPr>
          <w:rFonts w:ascii="Calibri" w:eastAsia="Calibri" w:hAnsi="Calibri" w:cs="Calibri"/>
          <w:b/>
          <w:bCs/>
          <w:color w:val="000000"/>
          <w:sz w:val="22"/>
          <w:szCs w:val="22"/>
          <w:u w:color="000000"/>
          <w:bdr w:val="nil"/>
        </w:rPr>
      </w:pPr>
      <w:r w:rsidRPr="00C32A7C">
        <w:rPr>
          <w:rFonts w:ascii="Calibri" w:eastAsia="Calibri" w:hAnsi="Calibri" w:cs="Calibri"/>
          <w:b/>
          <w:bCs/>
          <w:color w:val="000000"/>
          <w:sz w:val="22"/>
          <w:szCs w:val="22"/>
          <w:u w:color="000000"/>
          <w:bdr w:val="nil"/>
          <w:lang w:val="fr-FR"/>
        </w:rPr>
        <w:t>Introduction</w:t>
      </w:r>
    </w:p>
    <w:p w14:paraId="2F654936" w14:textId="66DC207E" w:rsidR="00C32A7C" w:rsidRPr="00C32A7C" w:rsidRDefault="00C32A7C" w:rsidP="00C32A7C">
      <w:pPr>
        <w:pBdr>
          <w:top w:val="nil"/>
          <w:left w:val="nil"/>
          <w:bottom w:val="nil"/>
          <w:right w:val="nil"/>
          <w:between w:val="nil"/>
          <w:bar w:val="nil"/>
        </w:pBdr>
        <w:rPr>
          <w:rFonts w:ascii="Calibri" w:eastAsia="Calibri" w:hAnsi="Calibri" w:cs="Calibri"/>
          <w:color w:val="000000"/>
          <w:sz w:val="22"/>
          <w:szCs w:val="22"/>
          <w:u w:color="000000"/>
          <w:bdr w:val="nil"/>
        </w:rPr>
      </w:pPr>
      <w:r w:rsidRPr="00C32A7C">
        <w:rPr>
          <w:rFonts w:ascii="Calibri" w:eastAsia="Calibri" w:hAnsi="Calibri" w:cs="Calibri"/>
          <w:color w:val="000000"/>
          <w:sz w:val="22"/>
          <w:szCs w:val="22"/>
          <w:u w:color="000000"/>
          <w:bdr w:val="nil"/>
        </w:rPr>
        <w:t>Have you been looking for the right opportunity with a fast paced, high energy, fun and exciting, moving and shaking, on the way up, “I love my job” type of company?  If you said “Yes!” to the above and you have some rock</w:t>
      </w:r>
      <w:r w:rsidR="009A38E6">
        <w:rPr>
          <w:rFonts w:ascii="Calibri" w:eastAsia="Calibri" w:hAnsi="Calibri" w:cs="Calibri"/>
          <w:color w:val="000000"/>
          <w:sz w:val="22"/>
          <w:szCs w:val="22"/>
          <w:u w:color="000000"/>
          <w:bdr w:val="nil"/>
        </w:rPr>
        <w:t xml:space="preserve"> </w:t>
      </w:r>
      <w:r w:rsidRPr="00C32A7C">
        <w:rPr>
          <w:rFonts w:ascii="Calibri" w:eastAsia="Calibri" w:hAnsi="Calibri" w:cs="Calibri"/>
          <w:color w:val="000000"/>
          <w:sz w:val="22"/>
          <w:szCs w:val="22"/>
          <w:u w:color="000000"/>
          <w:bdr w:val="nil"/>
        </w:rPr>
        <w:t xml:space="preserve">star technical </w:t>
      </w:r>
      <w:r w:rsidR="0000095D" w:rsidRPr="00C32A7C">
        <w:rPr>
          <w:rFonts w:ascii="Calibri" w:eastAsia="Calibri" w:hAnsi="Calibri" w:cs="Calibri"/>
          <w:color w:val="000000"/>
          <w:sz w:val="22"/>
          <w:szCs w:val="22"/>
          <w:u w:color="000000"/>
          <w:bdr w:val="nil"/>
        </w:rPr>
        <w:t>aptitude,</w:t>
      </w:r>
      <w:r w:rsidRPr="00C32A7C">
        <w:rPr>
          <w:rFonts w:ascii="Calibri" w:eastAsia="Calibri" w:hAnsi="Calibri" w:cs="Calibri"/>
          <w:color w:val="000000"/>
          <w:sz w:val="22"/>
          <w:szCs w:val="22"/>
          <w:u w:color="000000"/>
          <w:bdr w:val="nil"/>
        </w:rPr>
        <w:t xml:space="preserve"> then CablesAndKits might just be the place for you!</w:t>
      </w:r>
    </w:p>
    <w:p w14:paraId="5BB66838" w14:textId="77777777" w:rsidR="00C32A7C" w:rsidRPr="00C32A7C" w:rsidRDefault="00C32A7C" w:rsidP="00C32A7C">
      <w:pPr>
        <w:pBdr>
          <w:top w:val="nil"/>
          <w:left w:val="nil"/>
          <w:bottom w:val="nil"/>
          <w:right w:val="nil"/>
          <w:between w:val="nil"/>
          <w:bar w:val="nil"/>
        </w:pBdr>
        <w:rPr>
          <w:rFonts w:ascii="Calibri" w:eastAsia="Calibri" w:hAnsi="Calibri" w:cs="Calibri"/>
          <w:b/>
          <w:bCs/>
          <w:color w:val="000000"/>
          <w:sz w:val="22"/>
          <w:szCs w:val="22"/>
          <w:u w:color="000000"/>
          <w:bdr w:val="nil"/>
        </w:rPr>
      </w:pPr>
    </w:p>
    <w:p w14:paraId="7FC910BE" w14:textId="77777777" w:rsidR="00C32A7C" w:rsidRPr="00C32A7C" w:rsidRDefault="00C32A7C" w:rsidP="00C32A7C">
      <w:pPr>
        <w:pBdr>
          <w:top w:val="nil"/>
          <w:left w:val="nil"/>
          <w:bottom w:val="nil"/>
          <w:right w:val="nil"/>
          <w:between w:val="nil"/>
          <w:bar w:val="nil"/>
        </w:pBdr>
        <w:rPr>
          <w:rFonts w:ascii="Calibri" w:eastAsia="Calibri" w:hAnsi="Calibri" w:cs="Calibri"/>
          <w:b/>
          <w:bCs/>
          <w:color w:val="000000"/>
          <w:sz w:val="22"/>
          <w:szCs w:val="22"/>
          <w:u w:color="000000"/>
          <w:bdr w:val="nil"/>
        </w:rPr>
      </w:pPr>
      <w:r w:rsidRPr="00C32A7C">
        <w:rPr>
          <w:rFonts w:ascii="Calibri" w:eastAsia="Calibri" w:hAnsi="Calibri" w:cs="Calibri"/>
          <w:b/>
          <w:bCs/>
          <w:color w:val="000000"/>
          <w:sz w:val="22"/>
          <w:szCs w:val="22"/>
          <w:u w:color="000000"/>
          <w:bdr w:val="nil"/>
        </w:rPr>
        <w:t>About the Company</w:t>
      </w:r>
    </w:p>
    <w:p w14:paraId="5F945882" w14:textId="77777777" w:rsidR="00C32A7C" w:rsidRPr="00C32A7C" w:rsidRDefault="00C32A7C" w:rsidP="00C32A7C">
      <w:pPr>
        <w:pBdr>
          <w:top w:val="nil"/>
          <w:left w:val="nil"/>
          <w:bottom w:val="nil"/>
          <w:right w:val="nil"/>
          <w:between w:val="nil"/>
          <w:bar w:val="nil"/>
        </w:pBdr>
        <w:rPr>
          <w:rFonts w:ascii="Calibri" w:eastAsia="Calibri" w:hAnsi="Calibri" w:cs="Calibri"/>
          <w:color w:val="000000"/>
          <w:sz w:val="22"/>
          <w:szCs w:val="22"/>
          <w:u w:color="000000"/>
          <w:bdr w:val="nil"/>
        </w:rPr>
      </w:pPr>
      <w:r w:rsidRPr="00C32A7C">
        <w:rPr>
          <w:rFonts w:ascii="Calibri" w:eastAsia="Calibri" w:hAnsi="Calibri" w:cs="Calibri"/>
          <w:color w:val="000000"/>
          <w:sz w:val="22"/>
          <w:szCs w:val="22"/>
          <w:u w:color="000000"/>
          <w:bdr w:val="nil"/>
        </w:rPr>
        <w:t xml:space="preserve">CablesAndKits is one of the fastest growing privately owned Cisco network equipment dealers in the US and the </w:t>
      </w:r>
      <w:r w:rsidRPr="00C32A7C">
        <w:rPr>
          <w:rFonts w:ascii="Calibri" w:eastAsia="Calibri" w:hAnsi="Calibri" w:cs="Calibri"/>
          <w:b/>
          <w:bCs/>
          <w:i/>
          <w:iCs/>
          <w:color w:val="000000"/>
          <w:sz w:val="22"/>
          <w:szCs w:val="22"/>
          <w:u w:color="000000"/>
          <w:bdr w:val="nil"/>
        </w:rPr>
        <w:t>largest</w:t>
      </w:r>
      <w:r w:rsidRPr="00C32A7C">
        <w:rPr>
          <w:rFonts w:ascii="Calibri" w:eastAsia="Calibri" w:hAnsi="Calibri" w:cs="Calibri"/>
          <w:b/>
          <w:bCs/>
          <w:color w:val="000000"/>
          <w:sz w:val="22"/>
          <w:szCs w:val="22"/>
          <w:u w:color="000000"/>
          <w:bdr w:val="nil"/>
        </w:rPr>
        <w:t xml:space="preserve"> Cisco network accessory dealer</w:t>
      </w:r>
      <w:r w:rsidRPr="00C32A7C">
        <w:rPr>
          <w:rFonts w:ascii="Calibri" w:eastAsia="Calibri" w:hAnsi="Calibri" w:cs="Calibri"/>
          <w:color w:val="000000"/>
          <w:sz w:val="22"/>
          <w:szCs w:val="22"/>
          <w:u w:color="000000"/>
          <w:bdr w:val="nil"/>
        </w:rPr>
        <w:t xml:space="preserve"> in the world! We have been on the Inc 5000 list of Fastest Growing Companies </w:t>
      </w:r>
      <w:r w:rsidR="00453D60">
        <w:rPr>
          <w:rFonts w:ascii="Calibri" w:eastAsia="Calibri" w:hAnsi="Calibri" w:cs="Calibri"/>
          <w:color w:val="000000"/>
          <w:sz w:val="22"/>
          <w:szCs w:val="22"/>
          <w:u w:color="000000"/>
          <w:bdr w:val="nil"/>
        </w:rPr>
        <w:t>seven</w:t>
      </w:r>
      <w:r w:rsidRPr="00C32A7C">
        <w:rPr>
          <w:rFonts w:ascii="Calibri" w:eastAsia="Calibri" w:hAnsi="Calibri" w:cs="Calibri"/>
          <w:color w:val="000000"/>
          <w:sz w:val="22"/>
          <w:szCs w:val="22"/>
          <w:u w:color="000000"/>
          <w:bdr w:val="nil"/>
        </w:rPr>
        <w:t xml:space="preserve"> years in a row. In 2013, we were #29 in our Industry. We have also had the honor of being listed in Internet Retailer</w:t>
      </w:r>
      <w:r w:rsidRPr="00C32A7C">
        <w:rPr>
          <w:rFonts w:ascii="Calibri" w:eastAsia="Calibri" w:hAnsi="Calibri" w:cs="Calibri"/>
          <w:color w:val="000000"/>
          <w:sz w:val="22"/>
          <w:szCs w:val="22"/>
          <w:u w:color="000000"/>
          <w:bdr w:val="nil"/>
          <w:lang w:val="fr-FR"/>
        </w:rPr>
        <w:t>’</w:t>
      </w:r>
      <w:r w:rsidRPr="00C32A7C">
        <w:rPr>
          <w:rFonts w:ascii="Calibri" w:eastAsia="Calibri" w:hAnsi="Calibri" w:cs="Calibri"/>
          <w:color w:val="000000"/>
          <w:sz w:val="22"/>
          <w:szCs w:val="22"/>
          <w:u w:color="000000"/>
          <w:bdr w:val="nil"/>
        </w:rPr>
        <w:t>s Second 500, and a two-time honoree of the Gwinnett Chamber</w:t>
      </w:r>
      <w:r w:rsidRPr="00C32A7C">
        <w:rPr>
          <w:rFonts w:ascii="Calibri" w:eastAsia="Calibri" w:hAnsi="Calibri" w:cs="Calibri"/>
          <w:color w:val="000000"/>
          <w:sz w:val="22"/>
          <w:szCs w:val="22"/>
          <w:u w:color="000000"/>
          <w:bdr w:val="nil"/>
          <w:lang w:val="fr-FR"/>
        </w:rPr>
        <w:t>’</w:t>
      </w:r>
      <w:r w:rsidRPr="00C32A7C">
        <w:rPr>
          <w:rFonts w:ascii="Calibri" w:eastAsia="Calibri" w:hAnsi="Calibri" w:cs="Calibri"/>
          <w:color w:val="000000"/>
          <w:sz w:val="22"/>
          <w:szCs w:val="22"/>
          <w:u w:color="000000"/>
          <w:bdr w:val="nil"/>
        </w:rPr>
        <w:t>s Top 25 Pinnacle Award.</w:t>
      </w:r>
    </w:p>
    <w:p w14:paraId="59146D6F" w14:textId="77777777" w:rsidR="00C32A7C" w:rsidRPr="00C32A7C" w:rsidRDefault="00C32A7C" w:rsidP="00C32A7C">
      <w:pPr>
        <w:pBdr>
          <w:top w:val="nil"/>
          <w:left w:val="nil"/>
          <w:bottom w:val="nil"/>
          <w:right w:val="nil"/>
          <w:between w:val="nil"/>
          <w:bar w:val="nil"/>
        </w:pBdr>
        <w:rPr>
          <w:rFonts w:ascii="Calibri" w:eastAsia="Calibri" w:hAnsi="Calibri" w:cs="Calibri"/>
          <w:color w:val="000000"/>
          <w:sz w:val="22"/>
          <w:szCs w:val="22"/>
          <w:u w:color="000000"/>
          <w:bdr w:val="nil"/>
        </w:rPr>
      </w:pPr>
    </w:p>
    <w:p w14:paraId="7FB71EFA" w14:textId="77777777" w:rsidR="00C32A7C" w:rsidRPr="00C32A7C" w:rsidRDefault="00C32A7C" w:rsidP="00C32A7C">
      <w:pPr>
        <w:pBdr>
          <w:top w:val="nil"/>
          <w:left w:val="nil"/>
          <w:bottom w:val="nil"/>
          <w:right w:val="nil"/>
          <w:between w:val="nil"/>
          <w:bar w:val="nil"/>
        </w:pBdr>
        <w:rPr>
          <w:rFonts w:ascii="Calibri" w:eastAsia="Calibri" w:hAnsi="Calibri" w:cs="Calibri"/>
          <w:color w:val="000000"/>
          <w:sz w:val="22"/>
          <w:szCs w:val="22"/>
          <w:u w:color="000000"/>
          <w:bdr w:val="nil"/>
        </w:rPr>
      </w:pPr>
      <w:r w:rsidRPr="00C32A7C">
        <w:rPr>
          <w:rFonts w:ascii="Calibri" w:eastAsia="Calibri" w:hAnsi="Calibri" w:cs="Calibri"/>
          <w:color w:val="000000"/>
          <w:sz w:val="22"/>
          <w:szCs w:val="22"/>
          <w:u w:color="000000"/>
          <w:bdr w:val="nil"/>
        </w:rPr>
        <w:t>With a core focus in Cisco products we have established ourselves in a niche market that has given us strong roots in our industry. We continue to build both our core product lines and also auxiliary product lines including networking products, power products, and rack hardware related items. We are also constantly exploring and considering many new product lines as well.</w:t>
      </w:r>
    </w:p>
    <w:p w14:paraId="2F2C4CFD" w14:textId="77777777" w:rsidR="00C32A7C" w:rsidRDefault="00C32A7C" w:rsidP="00C32A7C">
      <w:pPr>
        <w:spacing w:after="240"/>
        <w:contextualSpacing/>
        <w:rPr>
          <w:ins w:id="2" w:author="Gary Epp" w:date="2016-03-31T15:54:00Z"/>
          <w:rFonts w:asciiTheme="minorHAnsi" w:hAnsiTheme="minorHAnsi" w:cs="Arial"/>
          <w:sz w:val="22"/>
          <w:szCs w:val="22"/>
        </w:rPr>
      </w:pPr>
    </w:p>
    <w:p w14:paraId="51925C9A" w14:textId="2E8E1102" w:rsidR="007A3A76" w:rsidRPr="0030634C" w:rsidRDefault="00A2699A" w:rsidP="00C32A7C">
      <w:pPr>
        <w:spacing w:after="240"/>
        <w:contextualSpacing/>
        <w:rPr>
          <w:rFonts w:asciiTheme="minorHAnsi" w:hAnsiTheme="minorHAnsi" w:cs="Arial"/>
          <w:sz w:val="22"/>
          <w:szCs w:val="22"/>
        </w:rPr>
      </w:pPr>
      <w:ins w:id="3" w:author="Gary Epp" w:date="2016-04-01T14:16:00Z">
        <w:r w:rsidRPr="0030634C">
          <w:rPr>
            <w:rFonts w:asciiTheme="minorHAnsi" w:hAnsiTheme="minorHAnsi" w:cs="Arial"/>
            <w:b/>
            <w:sz w:val="22"/>
            <w:szCs w:val="22"/>
          </w:rPr>
          <w:t>MISSION</w:t>
        </w:r>
      </w:ins>
      <w:ins w:id="4" w:author="Gary Epp" w:date="2016-03-31T15:54:00Z">
        <w:r w:rsidR="007A3A76" w:rsidRPr="0030634C">
          <w:rPr>
            <w:rFonts w:asciiTheme="minorHAnsi" w:hAnsiTheme="minorHAnsi" w:cs="Arial"/>
            <w:sz w:val="22"/>
            <w:szCs w:val="22"/>
          </w:rPr>
          <w:t>:</w:t>
        </w:r>
        <w:del w:id="5" w:author="Eric Fournier" w:date="2016-04-13T13:07:00Z">
          <w:r w:rsidR="007A3A76" w:rsidRPr="0030634C" w:rsidDel="00A5609F">
            <w:rPr>
              <w:rFonts w:asciiTheme="minorHAnsi" w:hAnsiTheme="minorHAnsi" w:cs="Arial"/>
              <w:sz w:val="22"/>
              <w:szCs w:val="22"/>
            </w:rPr>
            <w:delText xml:space="preserve"> </w:delText>
          </w:r>
        </w:del>
      </w:ins>
      <w:ins w:id="6" w:author="Gary Epp" w:date="2016-04-01T14:01:00Z">
        <w:del w:id="7" w:author="Eric Fournier" w:date="2016-04-13T13:07:00Z">
          <w:r w:rsidR="00F131E3" w:rsidRPr="0030634C" w:rsidDel="00A5609F">
            <w:rPr>
              <w:rFonts w:asciiTheme="minorHAnsi" w:hAnsiTheme="minorHAnsi" w:cs="Arial"/>
              <w:sz w:val="22"/>
              <w:szCs w:val="22"/>
            </w:rPr>
            <w:delText>Primary</w:delText>
          </w:r>
        </w:del>
        <w:r w:rsidR="00F131E3" w:rsidRPr="0030634C">
          <w:rPr>
            <w:rFonts w:asciiTheme="minorHAnsi" w:hAnsiTheme="minorHAnsi" w:cs="Arial"/>
            <w:sz w:val="22"/>
            <w:szCs w:val="22"/>
          </w:rPr>
          <w:t xml:space="preserve"> </w:t>
        </w:r>
      </w:ins>
      <w:r w:rsidR="000F2255">
        <w:rPr>
          <w:rFonts w:asciiTheme="minorHAnsi" w:hAnsiTheme="minorHAnsi" w:cs="Arial"/>
          <w:sz w:val="22"/>
          <w:szCs w:val="22"/>
        </w:rPr>
        <w:t>Procurement Specialist</w:t>
      </w:r>
      <w:ins w:id="8" w:author="Eric Fournier" w:date="2016-04-13T13:08:00Z">
        <w:r w:rsidR="00A5609F">
          <w:rPr>
            <w:rFonts w:asciiTheme="minorHAnsi" w:hAnsiTheme="minorHAnsi" w:cs="Arial"/>
            <w:sz w:val="22"/>
            <w:szCs w:val="22"/>
          </w:rPr>
          <w:t xml:space="preserve"> </w:t>
        </w:r>
      </w:ins>
      <w:r w:rsidR="000F2255">
        <w:rPr>
          <w:rFonts w:asciiTheme="minorHAnsi" w:hAnsiTheme="minorHAnsi" w:cs="Arial"/>
          <w:sz w:val="22"/>
          <w:szCs w:val="22"/>
        </w:rPr>
        <w:t>(</w:t>
      </w:r>
      <w:ins w:id="9" w:author="Gary Epp" w:date="2016-04-01T14:01:00Z">
        <w:r w:rsidR="00F131E3" w:rsidRPr="0030634C">
          <w:rPr>
            <w:rFonts w:asciiTheme="minorHAnsi" w:hAnsiTheme="minorHAnsi" w:cs="Arial"/>
            <w:sz w:val="22"/>
            <w:szCs w:val="22"/>
          </w:rPr>
          <w:t>Buyer</w:t>
        </w:r>
      </w:ins>
      <w:r w:rsidR="000F2255">
        <w:rPr>
          <w:rFonts w:asciiTheme="minorHAnsi" w:hAnsiTheme="minorHAnsi" w:cs="Arial"/>
          <w:sz w:val="22"/>
          <w:szCs w:val="22"/>
        </w:rPr>
        <w:t>)</w:t>
      </w:r>
      <w:ins w:id="10" w:author="Gary Epp" w:date="2016-04-01T14:01:00Z">
        <w:r w:rsidR="00F131E3" w:rsidRPr="0030634C">
          <w:rPr>
            <w:rFonts w:asciiTheme="minorHAnsi" w:hAnsiTheme="minorHAnsi" w:cs="Arial"/>
            <w:sz w:val="22"/>
            <w:szCs w:val="22"/>
          </w:rPr>
          <w:t xml:space="preserve"> </w:t>
        </w:r>
        <w:del w:id="11" w:author="Eric Fournier" w:date="2016-04-13T13:07:00Z">
          <w:r w:rsidR="00F131E3" w:rsidRPr="0030634C" w:rsidDel="00A5609F">
            <w:rPr>
              <w:rFonts w:asciiTheme="minorHAnsi" w:hAnsiTheme="minorHAnsi" w:cs="Arial"/>
              <w:sz w:val="22"/>
              <w:szCs w:val="22"/>
            </w:rPr>
            <w:delText>of Eq</w:delText>
          </w:r>
        </w:del>
        <w:del w:id="12" w:author="Eric Fournier" w:date="2016-04-13T13:08:00Z">
          <w:r w:rsidR="00F131E3" w:rsidRPr="0030634C" w:rsidDel="00A5609F">
            <w:rPr>
              <w:rFonts w:asciiTheme="minorHAnsi" w:hAnsiTheme="minorHAnsi" w:cs="Arial"/>
              <w:sz w:val="22"/>
              <w:szCs w:val="22"/>
            </w:rPr>
            <w:delText xml:space="preserve">uipment </w:delText>
          </w:r>
        </w:del>
        <w:r w:rsidR="00F131E3" w:rsidRPr="0030634C">
          <w:rPr>
            <w:rFonts w:asciiTheme="minorHAnsi" w:hAnsiTheme="minorHAnsi" w:cs="Arial"/>
            <w:sz w:val="22"/>
            <w:szCs w:val="22"/>
          </w:rPr>
          <w:t>for CablesAndKits with responsibility to m</w:t>
        </w:r>
      </w:ins>
      <w:ins w:id="13" w:author="Gary Epp" w:date="2016-03-31T15:54:00Z">
        <w:r w:rsidR="007A3A76" w:rsidRPr="0030634C">
          <w:rPr>
            <w:rFonts w:asciiTheme="minorHAnsi" w:hAnsiTheme="minorHAnsi" w:cs="Arial"/>
            <w:sz w:val="22"/>
            <w:szCs w:val="22"/>
          </w:rPr>
          <w:t>aximize Gross Profit Return on Inventory</w:t>
        </w:r>
      </w:ins>
    </w:p>
    <w:p w14:paraId="76F75FDA" w14:textId="77777777" w:rsidR="00A2699A" w:rsidRPr="0030634C" w:rsidRDefault="00A2699A" w:rsidP="00BA20A3">
      <w:pPr>
        <w:pStyle w:val="NormalWeb"/>
        <w:spacing w:before="0" w:beforeAutospacing="0" w:after="0" w:afterAutospacing="0"/>
        <w:contextualSpacing/>
        <w:rPr>
          <w:ins w:id="14" w:author="Gary Epp" w:date="2016-04-01T14:17:00Z"/>
          <w:rFonts w:asciiTheme="minorHAnsi" w:hAnsiTheme="minorHAnsi" w:cs="Arial"/>
          <w:sz w:val="22"/>
          <w:szCs w:val="22"/>
        </w:rPr>
      </w:pPr>
      <w:ins w:id="15" w:author="Gary Epp" w:date="2016-04-01T14:16:00Z">
        <w:r w:rsidRPr="0030634C">
          <w:rPr>
            <w:rFonts w:asciiTheme="minorHAnsi" w:hAnsiTheme="minorHAnsi" w:cs="Arial"/>
            <w:b/>
            <w:sz w:val="22"/>
            <w:szCs w:val="22"/>
          </w:rPr>
          <w:t>REPORTING</w:t>
        </w:r>
      </w:ins>
      <w:ins w:id="16" w:author="Gary Epp" w:date="2016-04-01T14:17:00Z">
        <w:r w:rsidRPr="0030634C">
          <w:rPr>
            <w:rFonts w:asciiTheme="minorHAnsi" w:hAnsiTheme="minorHAnsi" w:cs="Arial"/>
            <w:sz w:val="22"/>
            <w:szCs w:val="22"/>
          </w:rPr>
          <w:t>: Position reports to the Product Management &amp; Purchasing Manager</w:t>
        </w:r>
      </w:ins>
    </w:p>
    <w:p w14:paraId="0B251B38" w14:textId="77777777" w:rsidR="00A2699A" w:rsidRPr="0030634C" w:rsidRDefault="00A2699A" w:rsidP="00BA20A3">
      <w:pPr>
        <w:pStyle w:val="NormalWeb"/>
        <w:spacing w:before="0" w:beforeAutospacing="0" w:after="0" w:afterAutospacing="0"/>
        <w:contextualSpacing/>
        <w:rPr>
          <w:ins w:id="17" w:author="Gary Epp" w:date="2016-04-01T14:17:00Z"/>
          <w:rFonts w:asciiTheme="minorHAnsi" w:hAnsiTheme="minorHAnsi" w:cs="Arial"/>
          <w:sz w:val="22"/>
          <w:szCs w:val="22"/>
        </w:rPr>
      </w:pPr>
    </w:p>
    <w:p w14:paraId="2991F1E9" w14:textId="77777777" w:rsidR="00A2699A" w:rsidRPr="0030634C" w:rsidRDefault="00A2699A" w:rsidP="00BA20A3">
      <w:pPr>
        <w:pStyle w:val="NormalWeb"/>
        <w:spacing w:before="0" w:beforeAutospacing="0" w:after="0" w:afterAutospacing="0"/>
        <w:contextualSpacing/>
        <w:rPr>
          <w:ins w:id="18" w:author="Gary Epp" w:date="2016-04-01T14:16:00Z"/>
          <w:rFonts w:asciiTheme="minorHAnsi" w:hAnsiTheme="minorHAnsi" w:cs="Arial"/>
          <w:sz w:val="22"/>
          <w:szCs w:val="22"/>
        </w:rPr>
      </w:pPr>
      <w:ins w:id="19" w:author="Gary Epp" w:date="2016-04-01T14:17:00Z">
        <w:r w:rsidRPr="0030634C">
          <w:rPr>
            <w:rFonts w:asciiTheme="minorHAnsi" w:hAnsiTheme="minorHAnsi" w:cs="Arial"/>
            <w:b/>
            <w:sz w:val="22"/>
            <w:szCs w:val="22"/>
          </w:rPr>
          <w:t>KEY ACCOUNTABILITIES / DELIVERABLES:</w:t>
        </w:r>
      </w:ins>
    </w:p>
    <w:p w14:paraId="5EFA44D2" w14:textId="77777777" w:rsidR="00E625C6" w:rsidRPr="0030634C" w:rsidRDefault="00E625C6" w:rsidP="00BA20A3">
      <w:pPr>
        <w:pStyle w:val="NormalWeb"/>
        <w:spacing w:before="0" w:beforeAutospacing="0" w:after="0" w:afterAutospacing="0"/>
        <w:contextualSpacing/>
        <w:rPr>
          <w:rFonts w:asciiTheme="minorHAnsi" w:hAnsiTheme="minorHAnsi" w:cs="Arial"/>
          <w:b/>
          <w:sz w:val="22"/>
          <w:szCs w:val="22"/>
        </w:rPr>
      </w:pPr>
      <w:del w:id="20" w:author="Gary Epp" w:date="2016-04-01T14:17:00Z">
        <w:r w:rsidRPr="0030634C" w:rsidDel="00A2699A">
          <w:rPr>
            <w:rFonts w:asciiTheme="minorHAnsi" w:hAnsiTheme="minorHAnsi" w:cs="Arial"/>
            <w:b/>
            <w:sz w:val="22"/>
            <w:szCs w:val="22"/>
          </w:rPr>
          <w:delText>Key Responsibility Areas</w:delText>
        </w:r>
      </w:del>
    </w:p>
    <w:p w14:paraId="422F0993" w14:textId="77777777" w:rsidR="00453D60" w:rsidRPr="0030634C" w:rsidDel="00A2699A" w:rsidRDefault="00453D60" w:rsidP="00BA20A3">
      <w:pPr>
        <w:pStyle w:val="Default"/>
        <w:numPr>
          <w:ilvl w:val="0"/>
          <w:numId w:val="9"/>
        </w:numPr>
        <w:contextualSpacing/>
        <w:rPr>
          <w:del w:id="21" w:author="Gary Epp" w:date="2016-04-01T14:18:00Z"/>
          <w:rFonts w:asciiTheme="minorHAnsi" w:hAnsiTheme="minorHAnsi" w:cs="Arial"/>
          <w:sz w:val="22"/>
          <w:szCs w:val="22"/>
        </w:rPr>
      </w:pPr>
      <w:del w:id="22" w:author="Gary Epp" w:date="2016-04-01T14:18:00Z">
        <w:r w:rsidRPr="0030634C" w:rsidDel="00A2699A">
          <w:rPr>
            <w:rFonts w:asciiTheme="minorHAnsi" w:hAnsiTheme="minorHAnsi" w:cs="Arial"/>
            <w:sz w:val="22"/>
            <w:szCs w:val="22"/>
          </w:rPr>
          <w:delText>Primary buyer of Equipment for CablesAndKits</w:delText>
        </w:r>
      </w:del>
    </w:p>
    <w:p w14:paraId="218F2BB7" w14:textId="77777777" w:rsidR="008E01E1" w:rsidRPr="0030634C" w:rsidRDefault="008E01E1" w:rsidP="008E01E1">
      <w:pPr>
        <w:pStyle w:val="Default"/>
        <w:numPr>
          <w:ilvl w:val="0"/>
          <w:numId w:val="9"/>
        </w:numPr>
        <w:contextualSpacing/>
        <w:rPr>
          <w:ins w:id="23" w:author="Gary Epp" w:date="2016-04-01T14:41:00Z"/>
          <w:rFonts w:asciiTheme="minorHAnsi" w:hAnsiTheme="minorHAnsi" w:cs="Arial"/>
          <w:sz w:val="22"/>
          <w:szCs w:val="22"/>
        </w:rPr>
      </w:pPr>
      <w:ins w:id="24" w:author="Gary Epp" w:date="2016-04-01T14:41:00Z">
        <w:r w:rsidRPr="0030634C">
          <w:rPr>
            <w:rFonts w:asciiTheme="minorHAnsi" w:hAnsiTheme="minorHAnsi" w:cs="Arial"/>
            <w:sz w:val="22"/>
            <w:szCs w:val="22"/>
          </w:rPr>
          <w:t xml:space="preserve">Accountable for supply chain management of assigned product categories; including </w:t>
        </w:r>
      </w:ins>
    </w:p>
    <w:p w14:paraId="0C8CC0C2" w14:textId="77777777" w:rsidR="008E01E1" w:rsidRPr="0030634C" w:rsidRDefault="008E01E1" w:rsidP="008E01E1">
      <w:pPr>
        <w:pStyle w:val="Default"/>
        <w:numPr>
          <w:ilvl w:val="1"/>
          <w:numId w:val="9"/>
        </w:numPr>
        <w:contextualSpacing/>
        <w:rPr>
          <w:ins w:id="25" w:author="Gary Epp" w:date="2016-04-01T14:41:00Z"/>
          <w:rFonts w:asciiTheme="minorHAnsi" w:hAnsiTheme="minorHAnsi" w:cs="Arial"/>
          <w:sz w:val="22"/>
          <w:szCs w:val="22"/>
        </w:rPr>
      </w:pPr>
      <w:ins w:id="26" w:author="Gary Epp" w:date="2016-04-01T14:41:00Z">
        <w:r w:rsidRPr="0030634C">
          <w:rPr>
            <w:rFonts w:asciiTheme="minorHAnsi" w:hAnsiTheme="minorHAnsi" w:cs="Arial"/>
            <w:sz w:val="22"/>
            <w:szCs w:val="22"/>
          </w:rPr>
          <w:t xml:space="preserve">Selecting vendors, </w:t>
        </w:r>
      </w:ins>
    </w:p>
    <w:p w14:paraId="0ECB8B93" w14:textId="77777777" w:rsidR="008E01E1" w:rsidRPr="0030634C" w:rsidRDefault="008E01E1" w:rsidP="008E01E1">
      <w:pPr>
        <w:pStyle w:val="Default"/>
        <w:numPr>
          <w:ilvl w:val="1"/>
          <w:numId w:val="9"/>
        </w:numPr>
        <w:contextualSpacing/>
        <w:rPr>
          <w:ins w:id="27" w:author="Gary Epp" w:date="2016-04-01T14:41:00Z"/>
          <w:rFonts w:asciiTheme="minorHAnsi" w:hAnsiTheme="minorHAnsi" w:cs="Arial"/>
          <w:sz w:val="22"/>
          <w:szCs w:val="22"/>
        </w:rPr>
      </w:pPr>
      <w:ins w:id="28" w:author="Gary Epp" w:date="2016-04-01T14:41:00Z">
        <w:r w:rsidRPr="0030634C">
          <w:rPr>
            <w:rFonts w:asciiTheme="minorHAnsi" w:hAnsiTheme="minorHAnsi" w:cs="Arial"/>
            <w:sz w:val="22"/>
            <w:szCs w:val="22"/>
          </w:rPr>
          <w:t>Negotiating purchase pricing and related contract terms,</w:t>
        </w:r>
      </w:ins>
    </w:p>
    <w:p w14:paraId="31B6499D" w14:textId="77777777" w:rsidR="008E01E1" w:rsidRPr="0030634C" w:rsidRDefault="008E01E1" w:rsidP="008E01E1">
      <w:pPr>
        <w:pStyle w:val="Default"/>
        <w:numPr>
          <w:ilvl w:val="1"/>
          <w:numId w:val="9"/>
        </w:numPr>
        <w:contextualSpacing/>
        <w:rPr>
          <w:ins w:id="29" w:author="Gary Epp" w:date="2016-04-01T14:41:00Z"/>
          <w:rFonts w:asciiTheme="minorHAnsi" w:hAnsiTheme="minorHAnsi" w:cs="Arial"/>
          <w:sz w:val="22"/>
          <w:szCs w:val="22"/>
        </w:rPr>
      </w:pPr>
      <w:ins w:id="30" w:author="Gary Epp" w:date="2016-04-01T14:41:00Z">
        <w:r w:rsidRPr="0030634C">
          <w:rPr>
            <w:rFonts w:asciiTheme="minorHAnsi" w:hAnsiTheme="minorHAnsi" w:cs="Arial"/>
            <w:sz w:val="22"/>
            <w:szCs w:val="22"/>
          </w:rPr>
          <w:t>Cost and quality performance on assigned product categories; including product cost, shipping expense, and any related quality expenses,</w:t>
        </w:r>
      </w:ins>
    </w:p>
    <w:p w14:paraId="3932E341" w14:textId="77777777" w:rsidR="003A21D1" w:rsidRPr="0030634C" w:rsidRDefault="008E01E1" w:rsidP="0030634C">
      <w:pPr>
        <w:pStyle w:val="Default"/>
        <w:numPr>
          <w:ilvl w:val="1"/>
          <w:numId w:val="9"/>
        </w:numPr>
        <w:contextualSpacing/>
        <w:rPr>
          <w:ins w:id="31" w:author="Gary Epp" w:date="2016-04-01T14:32:00Z"/>
          <w:rFonts w:asciiTheme="minorHAnsi" w:hAnsiTheme="minorHAnsi" w:cs="Arial"/>
          <w:sz w:val="22"/>
          <w:szCs w:val="22"/>
        </w:rPr>
      </w:pPr>
      <w:ins w:id="32" w:author="Gary Epp" w:date="2016-04-01T14:41:00Z">
        <w:r w:rsidRPr="0030634C">
          <w:rPr>
            <w:rFonts w:asciiTheme="minorHAnsi" w:hAnsiTheme="minorHAnsi" w:cs="Arial"/>
            <w:sz w:val="22"/>
            <w:szCs w:val="22"/>
          </w:rPr>
          <w:t>Vendor rating system.</w:t>
        </w:r>
      </w:ins>
    </w:p>
    <w:p w14:paraId="7044F892" w14:textId="77777777" w:rsidR="00A2699A" w:rsidRPr="0030634C" w:rsidRDefault="003A21D1" w:rsidP="00BA20A3">
      <w:pPr>
        <w:pStyle w:val="Default"/>
        <w:numPr>
          <w:ilvl w:val="0"/>
          <w:numId w:val="9"/>
        </w:numPr>
        <w:contextualSpacing/>
        <w:rPr>
          <w:ins w:id="33" w:author="Gary Epp" w:date="2016-04-01T14:19:00Z"/>
          <w:rFonts w:asciiTheme="minorHAnsi" w:hAnsiTheme="minorHAnsi" w:cs="Arial"/>
          <w:sz w:val="22"/>
          <w:szCs w:val="22"/>
        </w:rPr>
      </w:pPr>
      <w:ins w:id="34" w:author="Gary Epp" w:date="2016-04-01T14:32:00Z">
        <w:r w:rsidRPr="0030634C">
          <w:rPr>
            <w:rFonts w:asciiTheme="minorHAnsi" w:hAnsiTheme="minorHAnsi" w:cs="Arial"/>
            <w:sz w:val="22"/>
            <w:szCs w:val="22"/>
          </w:rPr>
          <w:t>Achieve supply chain c</w:t>
        </w:r>
      </w:ins>
      <w:ins w:id="35" w:author="Gary Epp" w:date="2016-04-01T14:27:00Z">
        <w:r w:rsidRPr="0030634C">
          <w:rPr>
            <w:rFonts w:asciiTheme="minorHAnsi" w:hAnsiTheme="minorHAnsi" w:cs="Arial"/>
            <w:sz w:val="22"/>
            <w:szCs w:val="22"/>
          </w:rPr>
          <w:t xml:space="preserve">ost </w:t>
        </w:r>
      </w:ins>
      <w:ins w:id="36" w:author="Gary Epp" w:date="2016-04-01T14:32:00Z">
        <w:r w:rsidRPr="0030634C">
          <w:rPr>
            <w:rFonts w:asciiTheme="minorHAnsi" w:hAnsiTheme="minorHAnsi" w:cs="Arial"/>
            <w:sz w:val="22"/>
            <w:szCs w:val="22"/>
          </w:rPr>
          <w:t xml:space="preserve">and quality </w:t>
        </w:r>
      </w:ins>
      <w:ins w:id="37" w:author="Gary Epp" w:date="2016-04-01T14:27:00Z">
        <w:r w:rsidRPr="0030634C">
          <w:rPr>
            <w:rFonts w:asciiTheme="minorHAnsi" w:hAnsiTheme="minorHAnsi" w:cs="Arial"/>
            <w:sz w:val="22"/>
            <w:szCs w:val="22"/>
          </w:rPr>
          <w:t>improvement targets set annually</w:t>
        </w:r>
        <w:r w:rsidR="00333FCE" w:rsidRPr="0030634C">
          <w:rPr>
            <w:rFonts w:asciiTheme="minorHAnsi" w:hAnsiTheme="minorHAnsi" w:cs="Arial"/>
            <w:sz w:val="22"/>
            <w:szCs w:val="22"/>
          </w:rPr>
          <w:t xml:space="preserve">; </w:t>
        </w:r>
      </w:ins>
      <w:ins w:id="38" w:author="Gary Epp" w:date="2016-04-01T14:48:00Z">
        <w:r w:rsidR="00333FCE" w:rsidRPr="0030634C">
          <w:rPr>
            <w:rFonts w:asciiTheme="minorHAnsi" w:hAnsiTheme="minorHAnsi" w:cs="Arial"/>
            <w:sz w:val="22"/>
            <w:szCs w:val="22"/>
          </w:rPr>
          <w:t>in part, by identifying and executing upon opportunities to drive waste out of the supply chain and implement best practices</w:t>
        </w:r>
      </w:ins>
    </w:p>
    <w:p w14:paraId="2100EF94" w14:textId="77777777" w:rsidR="00A2699A" w:rsidRPr="0030634C" w:rsidRDefault="003A21D1" w:rsidP="0030634C">
      <w:pPr>
        <w:pStyle w:val="Default"/>
        <w:numPr>
          <w:ilvl w:val="0"/>
          <w:numId w:val="9"/>
        </w:numPr>
        <w:spacing w:line="270" w:lineRule="atLeast"/>
        <w:contextualSpacing/>
        <w:rPr>
          <w:ins w:id="39" w:author="Gary Epp" w:date="2016-04-01T14:22:00Z"/>
          <w:rFonts w:asciiTheme="minorHAnsi" w:hAnsiTheme="minorHAnsi" w:cs="Arial"/>
          <w:sz w:val="22"/>
          <w:szCs w:val="22"/>
        </w:rPr>
      </w:pPr>
      <w:ins w:id="40" w:author="Gary Epp" w:date="2016-04-01T14:24:00Z">
        <w:r w:rsidRPr="0030634C">
          <w:rPr>
            <w:rFonts w:asciiTheme="minorHAnsi" w:hAnsiTheme="minorHAnsi" w:cs="Arial"/>
            <w:sz w:val="22"/>
            <w:szCs w:val="22"/>
          </w:rPr>
          <w:t xml:space="preserve">Manage inventory levels </w:t>
        </w:r>
      </w:ins>
      <w:ins w:id="41" w:author="Gary Epp" w:date="2016-04-01T14:25:00Z">
        <w:r w:rsidRPr="0030634C">
          <w:rPr>
            <w:rFonts w:asciiTheme="minorHAnsi" w:hAnsiTheme="minorHAnsi" w:cs="Arial"/>
            <w:sz w:val="22"/>
            <w:szCs w:val="22"/>
          </w:rPr>
          <w:t xml:space="preserve">for assigned product categories </w:t>
        </w:r>
      </w:ins>
      <w:ins w:id="42" w:author="Gary Epp" w:date="2016-04-01T14:40:00Z">
        <w:r w:rsidR="008E01E1" w:rsidRPr="0030634C">
          <w:rPr>
            <w:rFonts w:asciiTheme="minorHAnsi" w:hAnsiTheme="minorHAnsi" w:cs="Arial"/>
            <w:sz w:val="22"/>
            <w:szCs w:val="22"/>
          </w:rPr>
          <w:t xml:space="preserve">through forecasting, appropriate safety stock levels, and understanding and improving </w:t>
        </w:r>
      </w:ins>
      <w:ins w:id="43" w:author="Gary Epp" w:date="2016-04-01T14:41:00Z">
        <w:r w:rsidR="008E01E1" w:rsidRPr="0030634C">
          <w:rPr>
            <w:rFonts w:asciiTheme="minorHAnsi" w:hAnsiTheme="minorHAnsi" w:cs="Arial"/>
            <w:sz w:val="22"/>
            <w:szCs w:val="22"/>
          </w:rPr>
          <w:t xml:space="preserve">purchase order fulfillment cycles </w:t>
        </w:r>
      </w:ins>
      <w:ins w:id="44" w:author="Gary Epp" w:date="2016-04-01T14:24:00Z">
        <w:r w:rsidRPr="0030634C">
          <w:rPr>
            <w:rFonts w:asciiTheme="minorHAnsi" w:hAnsiTheme="minorHAnsi" w:cs="Arial"/>
            <w:sz w:val="22"/>
            <w:szCs w:val="22"/>
          </w:rPr>
          <w:t>to achieve maximum gross profit return on inventory w</w:t>
        </w:r>
      </w:ins>
      <w:ins w:id="45" w:author="Gary Epp" w:date="2016-04-01T14:22:00Z">
        <w:r w:rsidR="00A2699A" w:rsidRPr="0030634C">
          <w:rPr>
            <w:rFonts w:asciiTheme="minorHAnsi" w:hAnsiTheme="minorHAnsi" w:cs="Arial"/>
            <w:sz w:val="22"/>
            <w:szCs w:val="22"/>
          </w:rPr>
          <w:t>ith less than 3% stock outs and 97% filled stock levels</w:t>
        </w:r>
      </w:ins>
    </w:p>
    <w:p w14:paraId="3BF3C207" w14:textId="77777777" w:rsidR="00A2699A" w:rsidRPr="0030634C" w:rsidRDefault="00A2699A" w:rsidP="00A2699A">
      <w:pPr>
        <w:numPr>
          <w:ilvl w:val="0"/>
          <w:numId w:val="9"/>
        </w:numPr>
        <w:spacing w:line="270" w:lineRule="atLeast"/>
        <w:rPr>
          <w:ins w:id="46" w:author="Gary Epp" w:date="2016-04-01T14:22:00Z"/>
          <w:rFonts w:asciiTheme="minorHAnsi" w:hAnsiTheme="minorHAnsi" w:cs="Arial"/>
          <w:color w:val="000000"/>
          <w:sz w:val="22"/>
          <w:szCs w:val="22"/>
        </w:rPr>
      </w:pPr>
      <w:ins w:id="47" w:author="Gary Epp" w:date="2016-04-01T14:22:00Z">
        <w:r w:rsidRPr="0030634C">
          <w:rPr>
            <w:rFonts w:asciiTheme="minorHAnsi" w:hAnsiTheme="minorHAnsi" w:cs="Arial"/>
            <w:color w:val="000000"/>
            <w:sz w:val="22"/>
            <w:szCs w:val="22"/>
          </w:rPr>
          <w:t xml:space="preserve">Utilize </w:t>
        </w:r>
      </w:ins>
      <w:ins w:id="48" w:author="Gary Epp" w:date="2016-04-01T14:56:00Z">
        <w:r w:rsidR="00EA283F" w:rsidRPr="0030634C">
          <w:rPr>
            <w:rFonts w:asciiTheme="minorHAnsi" w:hAnsiTheme="minorHAnsi" w:cs="Arial"/>
            <w:color w:val="000000"/>
            <w:sz w:val="22"/>
            <w:szCs w:val="22"/>
          </w:rPr>
          <w:t xml:space="preserve">proprietary </w:t>
        </w:r>
      </w:ins>
      <w:ins w:id="49" w:author="Gary Epp" w:date="2016-04-01T14:22:00Z">
        <w:r w:rsidRPr="0030634C">
          <w:rPr>
            <w:rFonts w:asciiTheme="minorHAnsi" w:hAnsiTheme="minorHAnsi" w:cs="Arial"/>
            <w:color w:val="000000"/>
            <w:sz w:val="22"/>
            <w:szCs w:val="22"/>
          </w:rPr>
          <w:t>Vendor Portal for 98% of all buying/quoting activity</w:t>
        </w:r>
      </w:ins>
    </w:p>
    <w:p w14:paraId="11676867" w14:textId="77777777" w:rsidR="00A2699A" w:rsidRPr="0030634C" w:rsidRDefault="00A2699A" w:rsidP="00A2699A">
      <w:pPr>
        <w:numPr>
          <w:ilvl w:val="0"/>
          <w:numId w:val="9"/>
        </w:numPr>
        <w:spacing w:line="270" w:lineRule="atLeast"/>
        <w:rPr>
          <w:ins w:id="50" w:author="Gary Epp" w:date="2016-04-01T14:22:00Z"/>
          <w:rFonts w:asciiTheme="minorHAnsi" w:hAnsiTheme="minorHAnsi" w:cs="Arial"/>
          <w:color w:val="000000"/>
          <w:sz w:val="22"/>
          <w:szCs w:val="22"/>
        </w:rPr>
      </w:pPr>
      <w:ins w:id="51" w:author="Gary Epp" w:date="2016-04-01T14:22:00Z">
        <w:r w:rsidRPr="0030634C">
          <w:rPr>
            <w:rFonts w:asciiTheme="minorHAnsi" w:hAnsiTheme="minorHAnsi" w:cs="Arial"/>
            <w:color w:val="000000"/>
            <w:sz w:val="22"/>
            <w:szCs w:val="22"/>
          </w:rPr>
          <w:t>Respond to Quote Log entries within 24 hours 97% of the time</w:t>
        </w:r>
      </w:ins>
    </w:p>
    <w:p w14:paraId="471CF36F" w14:textId="77777777" w:rsidR="00A2699A" w:rsidRPr="0030634C" w:rsidRDefault="00A2699A" w:rsidP="003A21D1">
      <w:pPr>
        <w:numPr>
          <w:ilvl w:val="0"/>
          <w:numId w:val="9"/>
        </w:numPr>
        <w:spacing w:line="270" w:lineRule="atLeast"/>
        <w:rPr>
          <w:ins w:id="52" w:author="Gary Epp" w:date="2016-04-01T14:22:00Z"/>
          <w:rFonts w:asciiTheme="minorHAnsi" w:hAnsiTheme="minorHAnsi" w:cs="Arial"/>
          <w:color w:val="000000"/>
          <w:sz w:val="22"/>
          <w:szCs w:val="22"/>
        </w:rPr>
      </w:pPr>
      <w:ins w:id="53" w:author="Gary Epp" w:date="2016-04-01T14:22:00Z">
        <w:r w:rsidRPr="0030634C">
          <w:rPr>
            <w:rFonts w:asciiTheme="minorHAnsi" w:hAnsiTheme="minorHAnsi" w:cs="Arial"/>
            <w:color w:val="000000"/>
            <w:sz w:val="22"/>
            <w:szCs w:val="22"/>
          </w:rPr>
          <w:t>Meet or exceed Trailing 90 Days of Inventory on Hand targets (To be defined)</w:t>
        </w:r>
      </w:ins>
    </w:p>
    <w:p w14:paraId="3CB3D61F" w14:textId="15FE0F0E" w:rsidR="00A2699A" w:rsidRDefault="00333FCE" w:rsidP="00A2699A">
      <w:pPr>
        <w:numPr>
          <w:ilvl w:val="0"/>
          <w:numId w:val="9"/>
        </w:numPr>
        <w:spacing w:line="270" w:lineRule="atLeast"/>
        <w:rPr>
          <w:ins w:id="54" w:author="Gary Epp" w:date="2016-04-01T15:23:00Z"/>
          <w:rFonts w:asciiTheme="minorHAnsi" w:hAnsiTheme="minorHAnsi" w:cs="Arial"/>
          <w:color w:val="000000"/>
          <w:sz w:val="22"/>
          <w:szCs w:val="22"/>
        </w:rPr>
      </w:pPr>
      <w:ins w:id="55" w:author="Gary Epp" w:date="2016-04-01T14:44:00Z">
        <w:r w:rsidRPr="0030634C">
          <w:rPr>
            <w:rFonts w:asciiTheme="minorHAnsi" w:hAnsiTheme="minorHAnsi" w:cs="Arial"/>
            <w:color w:val="000000"/>
            <w:sz w:val="22"/>
            <w:szCs w:val="22"/>
          </w:rPr>
          <w:t xml:space="preserve">Achieve product offering and availability goals set by the </w:t>
        </w:r>
      </w:ins>
      <w:ins w:id="56" w:author="Gary Epp" w:date="2016-04-01T14:22:00Z">
        <w:del w:id="57" w:author="Eric Fournier" w:date="2016-04-13T13:08:00Z">
          <w:r w:rsidR="00A2699A" w:rsidRPr="0030634C" w:rsidDel="00A5609F">
            <w:rPr>
              <w:rFonts w:asciiTheme="minorHAnsi" w:hAnsiTheme="minorHAnsi" w:cs="Arial"/>
              <w:color w:val="000000"/>
              <w:sz w:val="22"/>
              <w:szCs w:val="22"/>
            </w:rPr>
            <w:delText xml:space="preserve">Equipment </w:delText>
          </w:r>
        </w:del>
        <w:r w:rsidR="00A2699A" w:rsidRPr="0030634C">
          <w:rPr>
            <w:rFonts w:asciiTheme="minorHAnsi" w:hAnsiTheme="minorHAnsi" w:cs="Arial"/>
            <w:color w:val="000000"/>
            <w:sz w:val="22"/>
            <w:szCs w:val="22"/>
          </w:rPr>
          <w:t>Product Manager</w:t>
        </w:r>
      </w:ins>
      <w:ins w:id="58" w:author="Gary Epp" w:date="2016-04-01T14:44:00Z">
        <w:r w:rsidRPr="0030634C">
          <w:rPr>
            <w:rFonts w:asciiTheme="minorHAnsi" w:hAnsiTheme="minorHAnsi" w:cs="Arial"/>
            <w:color w:val="000000"/>
            <w:sz w:val="22"/>
            <w:szCs w:val="22"/>
          </w:rPr>
          <w:t xml:space="preserve"> </w:t>
        </w:r>
      </w:ins>
      <w:ins w:id="59" w:author="Gary Epp" w:date="2016-04-01T14:45:00Z">
        <w:r w:rsidRPr="0030634C">
          <w:rPr>
            <w:rFonts w:asciiTheme="minorHAnsi" w:hAnsiTheme="minorHAnsi" w:cs="Arial"/>
            <w:color w:val="000000"/>
            <w:sz w:val="22"/>
            <w:szCs w:val="22"/>
          </w:rPr>
          <w:t>whether via stock, nonstock, or third-party fulfillment method.</w:t>
        </w:r>
      </w:ins>
    </w:p>
    <w:p w14:paraId="5C9BB595" w14:textId="2AAFE2DF" w:rsidR="0030634C" w:rsidRPr="0030634C" w:rsidRDefault="0030634C" w:rsidP="0030634C">
      <w:pPr>
        <w:numPr>
          <w:ilvl w:val="0"/>
          <w:numId w:val="9"/>
        </w:numPr>
        <w:textAlignment w:val="center"/>
        <w:rPr>
          <w:ins w:id="60" w:author="Gary Epp" w:date="2016-04-01T15:23:00Z"/>
          <w:rFonts w:asciiTheme="minorHAnsi" w:hAnsiTheme="minorHAnsi"/>
          <w:color w:val="000000"/>
          <w:sz w:val="22"/>
          <w:szCs w:val="22"/>
        </w:rPr>
      </w:pPr>
      <w:ins w:id="61" w:author="Gary Epp" w:date="2016-04-01T15:23:00Z">
        <w:r w:rsidRPr="0030634C">
          <w:rPr>
            <w:rFonts w:asciiTheme="minorHAnsi" w:hAnsiTheme="minorHAnsi"/>
            <w:color w:val="000000"/>
            <w:sz w:val="22"/>
            <w:szCs w:val="22"/>
          </w:rPr>
          <w:lastRenderedPageBreak/>
          <w:t xml:space="preserve">Intermediate to Advanced knowledge of </w:t>
        </w:r>
        <w:r>
          <w:rPr>
            <w:rFonts w:asciiTheme="minorHAnsi" w:hAnsiTheme="minorHAnsi"/>
            <w:color w:val="000000"/>
            <w:sz w:val="22"/>
            <w:szCs w:val="22"/>
          </w:rPr>
          <w:t xml:space="preserve">assigned </w:t>
        </w:r>
        <w:r w:rsidRPr="0030634C">
          <w:rPr>
            <w:rFonts w:asciiTheme="minorHAnsi" w:hAnsiTheme="minorHAnsi"/>
            <w:color w:val="000000"/>
            <w:sz w:val="22"/>
            <w:szCs w:val="22"/>
          </w:rPr>
          <w:t>pro</w:t>
        </w:r>
        <w:r>
          <w:rPr>
            <w:rFonts w:asciiTheme="minorHAnsi" w:hAnsiTheme="minorHAnsi"/>
            <w:color w:val="000000"/>
            <w:sz w:val="22"/>
            <w:szCs w:val="22"/>
          </w:rPr>
          <w:t>ducts; including a</w:t>
        </w:r>
        <w:r w:rsidRPr="0030634C">
          <w:rPr>
            <w:rFonts w:asciiTheme="minorHAnsi" w:hAnsiTheme="minorHAnsi"/>
            <w:color w:val="000000"/>
            <w:sz w:val="22"/>
            <w:szCs w:val="22"/>
          </w:rPr>
          <w:t>bility to offer suggestions on replacements/alternatives when appropriate</w:t>
        </w:r>
      </w:ins>
      <w:ins w:id="62" w:author="Gary Epp" w:date="2016-04-01T15:24:00Z">
        <w:r>
          <w:rPr>
            <w:rFonts w:asciiTheme="minorHAnsi" w:hAnsiTheme="minorHAnsi"/>
            <w:color w:val="000000"/>
            <w:sz w:val="22"/>
            <w:szCs w:val="22"/>
          </w:rPr>
          <w:t xml:space="preserve"> and provide </w:t>
        </w:r>
      </w:ins>
      <w:ins w:id="63" w:author="Gary Epp" w:date="2016-04-01T15:23:00Z">
        <w:r w:rsidRPr="0030634C">
          <w:rPr>
            <w:rFonts w:asciiTheme="minorHAnsi" w:hAnsiTheme="minorHAnsi"/>
            <w:color w:val="000000"/>
            <w:sz w:val="22"/>
            <w:szCs w:val="22"/>
          </w:rPr>
          <w:t>basic product support/knowledge to Sales Team</w:t>
        </w:r>
      </w:ins>
      <w:ins w:id="64" w:author="Gary Epp" w:date="2016-04-01T15:24:00Z">
        <w:r>
          <w:rPr>
            <w:rFonts w:asciiTheme="minorHAnsi" w:hAnsiTheme="minorHAnsi"/>
            <w:color w:val="000000"/>
            <w:sz w:val="22"/>
            <w:szCs w:val="22"/>
          </w:rPr>
          <w:t xml:space="preserve">; Plus </w:t>
        </w:r>
      </w:ins>
      <w:ins w:id="65" w:author="Gary Epp" w:date="2016-04-01T15:23:00Z">
        <w:r w:rsidRPr="0030634C">
          <w:rPr>
            <w:rFonts w:asciiTheme="minorHAnsi" w:hAnsiTheme="minorHAnsi"/>
            <w:color w:val="000000"/>
            <w:sz w:val="22"/>
            <w:szCs w:val="22"/>
          </w:rPr>
          <w:t>Basic to Intermediate understanding of all other products</w:t>
        </w:r>
      </w:ins>
    </w:p>
    <w:p w14:paraId="5A2A3335" w14:textId="77777777" w:rsidR="00333FCE" w:rsidRPr="0030634C" w:rsidRDefault="00333FCE" w:rsidP="00A2699A">
      <w:pPr>
        <w:numPr>
          <w:ilvl w:val="0"/>
          <w:numId w:val="9"/>
        </w:numPr>
        <w:spacing w:line="270" w:lineRule="atLeast"/>
        <w:rPr>
          <w:ins w:id="66" w:author="Gary Epp" w:date="2016-04-01T14:51:00Z"/>
          <w:rFonts w:asciiTheme="minorHAnsi" w:hAnsiTheme="minorHAnsi" w:cs="Arial"/>
          <w:color w:val="000000"/>
          <w:sz w:val="22"/>
          <w:szCs w:val="22"/>
        </w:rPr>
      </w:pPr>
      <w:ins w:id="67" w:author="Gary Epp" w:date="2016-04-01T14:46:00Z">
        <w:r w:rsidRPr="0030634C">
          <w:rPr>
            <w:rFonts w:asciiTheme="minorHAnsi" w:hAnsiTheme="minorHAnsi" w:cs="Arial"/>
            <w:color w:val="000000"/>
            <w:sz w:val="22"/>
            <w:szCs w:val="22"/>
          </w:rPr>
          <w:t>Support Product Manager in maintaining an accurate product information database.</w:t>
        </w:r>
      </w:ins>
    </w:p>
    <w:p w14:paraId="1FFB7131" w14:textId="77777777" w:rsidR="00EA283F" w:rsidRPr="0030634C" w:rsidRDefault="00333FCE" w:rsidP="00EA283F">
      <w:pPr>
        <w:pStyle w:val="Default"/>
        <w:numPr>
          <w:ilvl w:val="0"/>
          <w:numId w:val="9"/>
        </w:numPr>
        <w:rPr>
          <w:ins w:id="68" w:author="Gary Epp" w:date="2016-04-01T14:56:00Z"/>
          <w:rFonts w:asciiTheme="minorHAnsi" w:hAnsiTheme="minorHAnsi" w:cs="Arial"/>
          <w:sz w:val="22"/>
          <w:szCs w:val="22"/>
        </w:rPr>
      </w:pPr>
      <w:moveToRangeStart w:id="69" w:author="Gary Epp" w:date="2016-04-01T14:47:00Z" w:name="move447285373"/>
      <w:moveTo w:id="70" w:author="Gary Epp" w:date="2016-04-01T14:47:00Z">
        <w:r w:rsidRPr="0030634C">
          <w:rPr>
            <w:rFonts w:asciiTheme="minorHAnsi" w:hAnsiTheme="minorHAnsi" w:cs="Arial"/>
            <w:sz w:val="22"/>
            <w:szCs w:val="22"/>
          </w:rPr>
          <w:t xml:space="preserve">Learn and understand optimal end-to-end internal business operations from Quote to </w:t>
        </w:r>
      </w:moveTo>
      <w:ins w:id="71" w:author="Gary Epp" w:date="2016-04-01T14:47:00Z">
        <w:r w:rsidRPr="0030634C">
          <w:rPr>
            <w:rFonts w:asciiTheme="minorHAnsi" w:hAnsiTheme="minorHAnsi" w:cs="Arial"/>
            <w:sz w:val="22"/>
            <w:szCs w:val="22"/>
          </w:rPr>
          <w:t>Cash</w:t>
        </w:r>
      </w:ins>
      <w:moveTo w:id="72" w:author="Gary Epp" w:date="2016-04-01T14:47:00Z">
        <w:del w:id="73" w:author="Gary Epp" w:date="2016-04-01T14:47:00Z">
          <w:r w:rsidRPr="0030634C" w:rsidDel="00333FCE">
            <w:rPr>
              <w:rFonts w:asciiTheme="minorHAnsi" w:hAnsiTheme="minorHAnsi" w:cs="Arial"/>
              <w:sz w:val="22"/>
              <w:szCs w:val="22"/>
            </w:rPr>
            <w:delText>payment from customer</w:delText>
          </w:r>
        </w:del>
        <w:r w:rsidRPr="0030634C">
          <w:rPr>
            <w:rFonts w:asciiTheme="minorHAnsi" w:hAnsiTheme="minorHAnsi" w:cs="Arial"/>
            <w:sz w:val="22"/>
            <w:szCs w:val="22"/>
          </w:rPr>
          <w:t xml:space="preserve">, including </w:t>
        </w:r>
        <w:del w:id="74" w:author="Gary Epp" w:date="2016-04-01T14:47:00Z">
          <w:r w:rsidRPr="0030634C" w:rsidDel="00333FCE">
            <w:rPr>
              <w:rFonts w:asciiTheme="minorHAnsi" w:hAnsiTheme="minorHAnsi" w:cs="Arial"/>
              <w:sz w:val="22"/>
              <w:szCs w:val="22"/>
            </w:rPr>
            <w:delText xml:space="preserve">possible </w:delText>
          </w:r>
        </w:del>
      </w:moveTo>
      <w:ins w:id="75" w:author="Gary Epp" w:date="2016-04-01T14:47:00Z">
        <w:r w:rsidRPr="0030634C">
          <w:rPr>
            <w:rFonts w:asciiTheme="minorHAnsi" w:hAnsiTheme="minorHAnsi" w:cs="Arial"/>
            <w:sz w:val="22"/>
            <w:szCs w:val="22"/>
          </w:rPr>
          <w:t>returned materials</w:t>
        </w:r>
      </w:ins>
    </w:p>
    <w:p w14:paraId="0C321EB9" w14:textId="77777777" w:rsidR="00EA283F" w:rsidRPr="0030634C" w:rsidRDefault="00EA283F" w:rsidP="00EA283F">
      <w:pPr>
        <w:numPr>
          <w:ilvl w:val="0"/>
          <w:numId w:val="9"/>
        </w:numPr>
        <w:spacing w:line="270" w:lineRule="atLeast"/>
        <w:rPr>
          <w:ins w:id="76" w:author="Gary Epp" w:date="2016-04-01T14:56:00Z"/>
          <w:rFonts w:asciiTheme="minorHAnsi" w:hAnsiTheme="minorHAnsi" w:cs="Arial"/>
          <w:color w:val="000000"/>
          <w:sz w:val="22"/>
          <w:szCs w:val="22"/>
        </w:rPr>
      </w:pPr>
      <w:ins w:id="77" w:author="Gary Epp" w:date="2016-04-01T14:56:00Z">
        <w:r w:rsidRPr="0030634C">
          <w:rPr>
            <w:rFonts w:asciiTheme="minorHAnsi" w:hAnsiTheme="minorHAnsi" w:cs="Arial"/>
            <w:color w:val="000000"/>
            <w:sz w:val="22"/>
            <w:szCs w:val="22"/>
          </w:rPr>
          <w:t>Other duties as assigned by management</w:t>
        </w:r>
      </w:ins>
    </w:p>
    <w:p w14:paraId="79D16257" w14:textId="77777777" w:rsidR="00333FCE" w:rsidRPr="0030634C" w:rsidDel="00333FCE" w:rsidRDefault="00333FCE" w:rsidP="0030634C">
      <w:pPr>
        <w:pStyle w:val="NormalWeb"/>
        <w:contextualSpacing/>
        <w:rPr>
          <w:del w:id="78" w:author="Gary Epp" w:date="2016-04-01T14:47:00Z"/>
          <w:moveTo w:id="79" w:author="Gary Epp" w:date="2016-04-01T14:47:00Z"/>
          <w:rFonts w:asciiTheme="minorHAnsi" w:hAnsiTheme="minorHAnsi" w:cs="Arial"/>
          <w:sz w:val="22"/>
          <w:szCs w:val="22"/>
        </w:rPr>
      </w:pPr>
      <w:moveTo w:id="80" w:author="Gary Epp" w:date="2016-04-01T14:47:00Z">
        <w:del w:id="81" w:author="Gary Epp" w:date="2016-04-01T14:47:00Z">
          <w:r w:rsidRPr="0030634C" w:rsidDel="00333FCE">
            <w:rPr>
              <w:rFonts w:asciiTheme="minorHAnsi" w:hAnsiTheme="minorHAnsi" w:cs="Arial"/>
              <w:sz w:val="22"/>
              <w:szCs w:val="22"/>
            </w:rPr>
            <w:delText>RMA management</w:delText>
          </w:r>
        </w:del>
      </w:moveTo>
    </w:p>
    <w:moveToRangeEnd w:id="69"/>
    <w:p w14:paraId="70B69A37" w14:textId="77777777" w:rsidR="00453D60" w:rsidRPr="0030634C" w:rsidDel="003A21D1" w:rsidRDefault="00453D60" w:rsidP="0030634C">
      <w:pPr>
        <w:pStyle w:val="NormalWeb"/>
        <w:contextualSpacing/>
        <w:rPr>
          <w:del w:id="82" w:author="Gary Epp" w:date="2016-04-01T14:25:00Z"/>
          <w:rFonts w:asciiTheme="minorHAnsi" w:hAnsiTheme="minorHAnsi" w:cs="Arial"/>
          <w:sz w:val="22"/>
          <w:szCs w:val="22"/>
        </w:rPr>
      </w:pPr>
      <w:commentRangeStart w:id="83"/>
      <w:del w:id="84" w:author="Gary Epp" w:date="2016-04-01T14:25:00Z">
        <w:r w:rsidRPr="0030634C" w:rsidDel="003A21D1">
          <w:rPr>
            <w:rFonts w:asciiTheme="minorHAnsi" w:hAnsiTheme="minorHAnsi" w:cs="Arial"/>
            <w:sz w:val="22"/>
            <w:szCs w:val="22"/>
          </w:rPr>
          <w:delText>Works closely with the Equipment Product Manager to ensure goal alignment</w:delText>
        </w:r>
      </w:del>
    </w:p>
    <w:p w14:paraId="28471E80" w14:textId="77777777" w:rsidR="00E625C6" w:rsidRPr="0030634C" w:rsidDel="00EA283F" w:rsidRDefault="00E625C6" w:rsidP="0030634C">
      <w:pPr>
        <w:pStyle w:val="Default"/>
        <w:rPr>
          <w:del w:id="85" w:author="Gary Epp" w:date="2016-04-01T14:55:00Z"/>
          <w:rFonts w:asciiTheme="minorHAnsi" w:hAnsiTheme="minorHAnsi" w:cs="Arial"/>
          <w:sz w:val="22"/>
          <w:szCs w:val="22"/>
        </w:rPr>
      </w:pPr>
      <w:del w:id="86" w:author="Gary Epp" w:date="2016-04-01T14:25:00Z">
        <w:r w:rsidRPr="0030634C" w:rsidDel="003A21D1">
          <w:rPr>
            <w:rFonts w:asciiTheme="minorHAnsi" w:hAnsiTheme="minorHAnsi" w:cs="Arial"/>
            <w:sz w:val="22"/>
            <w:szCs w:val="22"/>
          </w:rPr>
          <w:delText>Initiative to complete all tasks within a consistent time frame.</w:delText>
        </w:r>
      </w:del>
    </w:p>
    <w:p w14:paraId="4B69EB57" w14:textId="77777777" w:rsidR="00620AA1" w:rsidRPr="0030634C" w:rsidDel="00EA283F" w:rsidRDefault="00620AA1" w:rsidP="0030634C">
      <w:pPr>
        <w:pStyle w:val="Default"/>
        <w:rPr>
          <w:del w:id="87" w:author="Gary Epp" w:date="2016-04-01T14:55:00Z"/>
          <w:rFonts w:asciiTheme="minorHAnsi" w:hAnsiTheme="minorHAnsi" w:cs="Arial"/>
          <w:sz w:val="22"/>
          <w:szCs w:val="22"/>
        </w:rPr>
      </w:pPr>
      <w:del w:id="88" w:author="Gary Epp" w:date="2016-04-01T14:25:00Z">
        <w:r w:rsidRPr="0030634C" w:rsidDel="003A21D1">
          <w:rPr>
            <w:rFonts w:asciiTheme="minorHAnsi" w:hAnsiTheme="minorHAnsi" w:cs="Arial"/>
            <w:sz w:val="22"/>
            <w:szCs w:val="22"/>
          </w:rPr>
          <w:delText>Ability t</w:delText>
        </w:r>
        <w:r w:rsidR="00453D60" w:rsidRPr="0030634C" w:rsidDel="003A21D1">
          <w:rPr>
            <w:rFonts w:asciiTheme="minorHAnsi" w:hAnsiTheme="minorHAnsi" w:cs="Arial"/>
            <w:sz w:val="22"/>
            <w:szCs w:val="22"/>
          </w:rPr>
          <w:delText xml:space="preserve">o work quickly and efficiently </w:delText>
        </w:r>
      </w:del>
      <w:del w:id="89" w:author="Gary Epp" w:date="2016-03-31T14:59:00Z">
        <w:r w:rsidR="00453D60" w:rsidRPr="0030634C" w:rsidDel="006D6F22">
          <w:rPr>
            <w:rFonts w:asciiTheme="minorHAnsi" w:hAnsiTheme="minorHAnsi" w:cs="Arial"/>
            <w:sz w:val="22"/>
            <w:szCs w:val="22"/>
          </w:rPr>
          <w:delText>where multitasking is a necessity</w:delText>
        </w:r>
      </w:del>
    </w:p>
    <w:p w14:paraId="39765673" w14:textId="77777777" w:rsidR="00453D60" w:rsidRPr="0030634C" w:rsidDel="00EA283F" w:rsidRDefault="00453D60" w:rsidP="0030634C">
      <w:pPr>
        <w:pStyle w:val="Default"/>
        <w:rPr>
          <w:del w:id="90" w:author="Gary Epp" w:date="2016-04-01T14:55:00Z"/>
          <w:rFonts w:asciiTheme="minorHAnsi" w:hAnsiTheme="minorHAnsi" w:cs="Arial"/>
          <w:sz w:val="22"/>
          <w:szCs w:val="22"/>
        </w:rPr>
      </w:pPr>
      <w:del w:id="91" w:author="Gary Epp" w:date="2016-04-01T14:25:00Z">
        <w:r w:rsidRPr="0030634C" w:rsidDel="003A21D1">
          <w:rPr>
            <w:rFonts w:asciiTheme="minorHAnsi" w:hAnsiTheme="minorHAnsi" w:cs="Arial"/>
            <w:sz w:val="22"/>
            <w:szCs w:val="22"/>
          </w:rPr>
          <w:delText>Ability to prioritize competing tasks effectively</w:delText>
        </w:r>
      </w:del>
    </w:p>
    <w:p w14:paraId="0BDF5E8F" w14:textId="77777777" w:rsidR="00E625C6" w:rsidRPr="0030634C" w:rsidRDefault="00E625C6" w:rsidP="0030634C">
      <w:pPr>
        <w:pStyle w:val="Default"/>
        <w:rPr>
          <w:rFonts w:asciiTheme="minorHAnsi" w:hAnsiTheme="minorHAnsi" w:cs="Arial"/>
          <w:sz w:val="22"/>
          <w:szCs w:val="22"/>
        </w:rPr>
      </w:pPr>
      <w:del w:id="92" w:author="Gary Epp" w:date="2016-04-01T14:27:00Z">
        <w:r w:rsidRPr="0030634C" w:rsidDel="003A21D1">
          <w:rPr>
            <w:rFonts w:asciiTheme="minorHAnsi" w:hAnsiTheme="minorHAnsi" w:cs="Arial"/>
            <w:sz w:val="22"/>
            <w:szCs w:val="22"/>
          </w:rPr>
          <w:delText>Ability to follow directions and communicate effectively with management and coworkers and to work as part of a team.</w:delText>
        </w:r>
      </w:del>
      <w:commentRangeEnd w:id="83"/>
      <w:r w:rsidR="008E01E1" w:rsidRPr="0030634C">
        <w:rPr>
          <w:rStyle w:val="CommentReference"/>
          <w:rFonts w:asciiTheme="minorHAnsi" w:hAnsiTheme="minorHAnsi" w:cs="Times New Roman"/>
          <w:color w:val="auto"/>
          <w:sz w:val="22"/>
          <w:szCs w:val="22"/>
        </w:rPr>
        <w:commentReference w:id="83"/>
      </w:r>
    </w:p>
    <w:p w14:paraId="133B5331" w14:textId="77777777" w:rsidR="00140A7D" w:rsidRPr="0030634C" w:rsidDel="00333FCE" w:rsidRDefault="00E127F7" w:rsidP="00BA20A3">
      <w:pPr>
        <w:pStyle w:val="NormalWeb"/>
        <w:contextualSpacing/>
        <w:rPr>
          <w:del w:id="93" w:author="Gary Epp" w:date="2016-04-01T14:52:00Z"/>
          <w:rFonts w:asciiTheme="minorHAnsi" w:hAnsiTheme="minorHAnsi" w:cs="Arial"/>
          <w:sz w:val="22"/>
          <w:szCs w:val="22"/>
        </w:rPr>
      </w:pPr>
      <w:del w:id="94" w:author="Gary Epp" w:date="2016-04-01T14:29:00Z">
        <w:r w:rsidRPr="0030634C" w:rsidDel="003A21D1">
          <w:rPr>
            <w:rFonts w:asciiTheme="minorHAnsi" w:hAnsiTheme="minorHAnsi" w:cs="Arial"/>
            <w:b/>
            <w:sz w:val="22"/>
            <w:szCs w:val="22"/>
          </w:rPr>
          <w:delText>Essential Duties:</w:delText>
        </w:r>
      </w:del>
    </w:p>
    <w:p w14:paraId="3F9D0B4A" w14:textId="77777777" w:rsidR="005631E6" w:rsidRPr="0030634C" w:rsidDel="00333FCE" w:rsidRDefault="005631E6" w:rsidP="00BA20A3">
      <w:pPr>
        <w:pStyle w:val="NormalWeb"/>
        <w:numPr>
          <w:ilvl w:val="0"/>
          <w:numId w:val="6"/>
        </w:numPr>
        <w:contextualSpacing/>
        <w:rPr>
          <w:del w:id="95" w:author="Gary Epp" w:date="2016-04-01T14:46:00Z"/>
          <w:rFonts w:asciiTheme="minorHAnsi" w:hAnsiTheme="minorHAnsi" w:cs="Arial"/>
          <w:sz w:val="22"/>
          <w:szCs w:val="22"/>
        </w:rPr>
      </w:pPr>
      <w:commentRangeStart w:id="96"/>
      <w:del w:id="97" w:author="Gary Epp" w:date="2016-03-31T15:47:00Z">
        <w:r w:rsidRPr="0030634C" w:rsidDel="007A3A76">
          <w:rPr>
            <w:rFonts w:asciiTheme="minorHAnsi" w:hAnsiTheme="minorHAnsi" w:cs="Arial"/>
            <w:sz w:val="22"/>
            <w:szCs w:val="22"/>
          </w:rPr>
          <w:delText>Ability to f</w:delText>
        </w:r>
      </w:del>
      <w:del w:id="98" w:author="Gary Epp" w:date="2016-04-01T14:46:00Z">
        <w:r w:rsidRPr="0030634C" w:rsidDel="00333FCE">
          <w:rPr>
            <w:rFonts w:asciiTheme="minorHAnsi" w:hAnsiTheme="minorHAnsi" w:cs="Arial"/>
            <w:sz w:val="22"/>
            <w:szCs w:val="22"/>
          </w:rPr>
          <w:delText>orecast lead times, safety stock, and understand order cycles to maximize inventory efficiency</w:delText>
        </w:r>
      </w:del>
    </w:p>
    <w:p w14:paraId="06C6F891" w14:textId="77777777" w:rsidR="005631E6" w:rsidRPr="0030634C" w:rsidDel="00333FCE" w:rsidRDefault="005631E6" w:rsidP="00BA20A3">
      <w:pPr>
        <w:pStyle w:val="NormalWeb"/>
        <w:numPr>
          <w:ilvl w:val="0"/>
          <w:numId w:val="6"/>
        </w:numPr>
        <w:contextualSpacing/>
        <w:rPr>
          <w:del w:id="99" w:author="Gary Epp" w:date="2016-04-01T14:47:00Z"/>
          <w:rFonts w:asciiTheme="minorHAnsi" w:hAnsiTheme="minorHAnsi" w:cs="Arial"/>
          <w:sz w:val="22"/>
          <w:szCs w:val="22"/>
        </w:rPr>
      </w:pPr>
      <w:del w:id="100" w:author="Gary Epp" w:date="2016-03-31T15:59:00Z">
        <w:r w:rsidRPr="0030634C" w:rsidDel="009132D8">
          <w:rPr>
            <w:rFonts w:asciiTheme="minorHAnsi" w:hAnsiTheme="minorHAnsi" w:cs="Arial"/>
            <w:sz w:val="22"/>
            <w:szCs w:val="22"/>
          </w:rPr>
          <w:delText>Work with various logistics companies to e</w:delText>
        </w:r>
      </w:del>
      <w:del w:id="101" w:author="Gary Epp" w:date="2016-04-01T14:47:00Z">
        <w:r w:rsidRPr="0030634C" w:rsidDel="00333FCE">
          <w:rPr>
            <w:rFonts w:asciiTheme="minorHAnsi" w:hAnsiTheme="minorHAnsi" w:cs="Arial"/>
            <w:sz w:val="22"/>
            <w:szCs w:val="22"/>
          </w:rPr>
          <w:delText>stablish best practice logistical arrangements</w:delText>
        </w:r>
      </w:del>
      <w:commentRangeEnd w:id="96"/>
      <w:r w:rsidR="00333FCE" w:rsidRPr="0030634C">
        <w:rPr>
          <w:rStyle w:val="CommentReference"/>
          <w:rFonts w:asciiTheme="minorHAnsi" w:hAnsiTheme="minorHAnsi"/>
          <w:sz w:val="22"/>
          <w:szCs w:val="22"/>
        </w:rPr>
        <w:commentReference w:id="96"/>
      </w:r>
    </w:p>
    <w:p w14:paraId="1A3A8E9F" w14:textId="77777777" w:rsidR="005631E6" w:rsidRPr="0030634C" w:rsidDel="00333FCE" w:rsidRDefault="005631E6" w:rsidP="00BA20A3">
      <w:pPr>
        <w:pStyle w:val="NormalWeb"/>
        <w:numPr>
          <w:ilvl w:val="0"/>
          <w:numId w:val="6"/>
        </w:numPr>
        <w:contextualSpacing/>
        <w:rPr>
          <w:moveFrom w:id="102" w:author="Gary Epp" w:date="2016-04-01T14:47:00Z"/>
          <w:rFonts w:asciiTheme="minorHAnsi" w:hAnsiTheme="minorHAnsi" w:cs="Arial"/>
          <w:sz w:val="22"/>
          <w:szCs w:val="22"/>
        </w:rPr>
      </w:pPr>
      <w:moveFromRangeStart w:id="103" w:author="Gary Epp" w:date="2016-04-01T14:47:00Z" w:name="move447285373"/>
      <w:moveFrom w:id="104" w:author="Gary Epp" w:date="2016-04-01T14:47:00Z">
        <w:r w:rsidRPr="0030634C" w:rsidDel="00333FCE">
          <w:rPr>
            <w:rFonts w:asciiTheme="minorHAnsi" w:hAnsiTheme="minorHAnsi" w:cs="Arial"/>
            <w:sz w:val="22"/>
            <w:szCs w:val="22"/>
          </w:rPr>
          <w:t>Learn and understand optimal end-to-end internal business operations from Quote to payment from customer</w:t>
        </w:r>
        <w:r w:rsidR="005E2FBB" w:rsidRPr="0030634C" w:rsidDel="00333FCE">
          <w:rPr>
            <w:rFonts w:asciiTheme="minorHAnsi" w:hAnsiTheme="minorHAnsi" w:cs="Arial"/>
            <w:sz w:val="22"/>
            <w:szCs w:val="22"/>
          </w:rPr>
          <w:t>, including possible RMA management</w:t>
        </w:r>
      </w:moveFrom>
    </w:p>
    <w:moveFromRangeEnd w:id="103"/>
    <w:p w14:paraId="537E293A" w14:textId="77777777" w:rsidR="005631E6" w:rsidRPr="0030634C" w:rsidDel="00333FCE" w:rsidRDefault="005631E6" w:rsidP="00BA20A3">
      <w:pPr>
        <w:pStyle w:val="NormalWeb"/>
        <w:numPr>
          <w:ilvl w:val="0"/>
          <w:numId w:val="6"/>
        </w:numPr>
        <w:contextualSpacing/>
        <w:rPr>
          <w:del w:id="105" w:author="Gary Epp" w:date="2016-04-01T14:49:00Z"/>
          <w:rFonts w:asciiTheme="minorHAnsi" w:hAnsiTheme="minorHAnsi" w:cs="Arial"/>
          <w:sz w:val="22"/>
          <w:szCs w:val="22"/>
        </w:rPr>
      </w:pPr>
      <w:commentRangeStart w:id="106"/>
      <w:del w:id="107" w:author="Gary Epp" w:date="2016-04-01T14:49:00Z">
        <w:r w:rsidRPr="0030634C" w:rsidDel="00333FCE">
          <w:rPr>
            <w:rFonts w:asciiTheme="minorHAnsi" w:hAnsiTheme="minorHAnsi" w:cs="Arial"/>
            <w:sz w:val="22"/>
            <w:szCs w:val="22"/>
          </w:rPr>
          <w:delText>Aptitude to learn about the Equipment</w:delText>
        </w:r>
      </w:del>
      <w:commentRangeEnd w:id="106"/>
      <w:r w:rsidR="00333FCE" w:rsidRPr="0030634C">
        <w:rPr>
          <w:rStyle w:val="CommentReference"/>
          <w:rFonts w:asciiTheme="minorHAnsi" w:hAnsiTheme="minorHAnsi"/>
          <w:sz w:val="22"/>
          <w:szCs w:val="22"/>
        </w:rPr>
        <w:commentReference w:id="106"/>
      </w:r>
    </w:p>
    <w:p w14:paraId="2A006A24" w14:textId="77777777" w:rsidR="005C10AB" w:rsidRPr="0030634C" w:rsidDel="00333FCE" w:rsidRDefault="005C10AB" w:rsidP="00BA20A3">
      <w:pPr>
        <w:pStyle w:val="NormalWeb"/>
        <w:numPr>
          <w:ilvl w:val="0"/>
          <w:numId w:val="6"/>
        </w:numPr>
        <w:contextualSpacing/>
        <w:rPr>
          <w:del w:id="108" w:author="Gary Epp" w:date="2016-04-01T14:50:00Z"/>
          <w:rFonts w:asciiTheme="minorHAnsi" w:hAnsiTheme="minorHAnsi" w:cs="Arial"/>
          <w:sz w:val="22"/>
          <w:szCs w:val="22"/>
        </w:rPr>
      </w:pPr>
      <w:commentRangeStart w:id="109"/>
      <w:del w:id="110" w:author="Gary Epp" w:date="2016-04-01T14:50:00Z">
        <w:r w:rsidRPr="0030634C" w:rsidDel="00333FCE">
          <w:rPr>
            <w:rFonts w:asciiTheme="minorHAnsi" w:hAnsiTheme="minorHAnsi" w:cs="Arial"/>
            <w:sz w:val="22"/>
            <w:szCs w:val="22"/>
          </w:rPr>
          <w:delText>Effective negotiation tactics and skills</w:delText>
        </w:r>
      </w:del>
      <w:commentRangeEnd w:id="109"/>
      <w:r w:rsidR="00333FCE" w:rsidRPr="0030634C">
        <w:rPr>
          <w:rStyle w:val="CommentReference"/>
          <w:rFonts w:asciiTheme="minorHAnsi" w:hAnsiTheme="minorHAnsi"/>
          <w:sz w:val="22"/>
          <w:szCs w:val="22"/>
        </w:rPr>
        <w:commentReference w:id="109"/>
      </w:r>
    </w:p>
    <w:p w14:paraId="6CF4B946" w14:textId="77777777" w:rsidR="005631E6" w:rsidRPr="0030634C" w:rsidDel="00333FCE" w:rsidRDefault="005E2FBB" w:rsidP="00BA20A3">
      <w:pPr>
        <w:pStyle w:val="NormalWeb"/>
        <w:numPr>
          <w:ilvl w:val="0"/>
          <w:numId w:val="6"/>
        </w:numPr>
        <w:contextualSpacing/>
        <w:rPr>
          <w:del w:id="111" w:author="Gary Epp" w:date="2016-04-01T14:46:00Z"/>
          <w:rFonts w:asciiTheme="minorHAnsi" w:hAnsiTheme="minorHAnsi" w:cs="Arial"/>
          <w:sz w:val="22"/>
          <w:szCs w:val="22"/>
        </w:rPr>
      </w:pPr>
      <w:commentRangeStart w:id="112"/>
      <w:del w:id="113" w:author="Gary Epp" w:date="2016-04-01T14:46:00Z">
        <w:r w:rsidRPr="0030634C" w:rsidDel="00333FCE">
          <w:rPr>
            <w:rFonts w:asciiTheme="minorHAnsi" w:hAnsiTheme="minorHAnsi" w:cs="Arial"/>
            <w:sz w:val="22"/>
            <w:szCs w:val="22"/>
          </w:rPr>
          <w:delText>Assist Equipment Product Manager in IPN creation and management</w:delText>
        </w:r>
      </w:del>
      <w:commentRangeEnd w:id="112"/>
      <w:r w:rsidR="00333FCE" w:rsidRPr="0030634C">
        <w:rPr>
          <w:rStyle w:val="CommentReference"/>
          <w:rFonts w:asciiTheme="minorHAnsi" w:hAnsiTheme="minorHAnsi"/>
          <w:sz w:val="22"/>
          <w:szCs w:val="22"/>
        </w:rPr>
        <w:commentReference w:id="112"/>
      </w:r>
    </w:p>
    <w:p w14:paraId="0374963D" w14:textId="77777777" w:rsidR="005E2FBB" w:rsidRPr="0030634C" w:rsidDel="00333FCE" w:rsidRDefault="005E2FBB" w:rsidP="00BA20A3">
      <w:pPr>
        <w:pStyle w:val="NormalWeb"/>
        <w:numPr>
          <w:ilvl w:val="0"/>
          <w:numId w:val="6"/>
        </w:numPr>
        <w:contextualSpacing/>
        <w:rPr>
          <w:del w:id="114" w:author="Gary Epp" w:date="2016-04-01T14:50:00Z"/>
          <w:rFonts w:asciiTheme="minorHAnsi" w:hAnsiTheme="minorHAnsi" w:cs="Arial"/>
          <w:sz w:val="22"/>
          <w:szCs w:val="22"/>
        </w:rPr>
      </w:pPr>
      <w:commentRangeStart w:id="115"/>
      <w:del w:id="116" w:author="Gary Epp" w:date="2016-04-01T14:50:00Z">
        <w:r w:rsidRPr="0030634C" w:rsidDel="00333FCE">
          <w:rPr>
            <w:rFonts w:asciiTheme="minorHAnsi" w:hAnsiTheme="minorHAnsi" w:cs="Arial"/>
            <w:sz w:val="22"/>
            <w:szCs w:val="22"/>
          </w:rPr>
          <w:delText>Constantly thinking “outside the box” looking for ways to improve processes throughout CablesAndKits</w:delText>
        </w:r>
      </w:del>
      <w:commentRangeEnd w:id="115"/>
      <w:r w:rsidR="00333FCE" w:rsidRPr="0030634C">
        <w:rPr>
          <w:rStyle w:val="CommentReference"/>
          <w:rFonts w:asciiTheme="minorHAnsi" w:hAnsiTheme="minorHAnsi"/>
          <w:sz w:val="22"/>
          <w:szCs w:val="22"/>
        </w:rPr>
        <w:commentReference w:id="115"/>
      </w:r>
    </w:p>
    <w:p w14:paraId="2AB4538A" w14:textId="77777777" w:rsidR="005E2FBB" w:rsidRPr="0030634C" w:rsidDel="008E01E1" w:rsidRDefault="005E2FBB" w:rsidP="00BA20A3">
      <w:pPr>
        <w:pStyle w:val="NormalWeb"/>
        <w:numPr>
          <w:ilvl w:val="0"/>
          <w:numId w:val="6"/>
        </w:numPr>
        <w:contextualSpacing/>
        <w:rPr>
          <w:del w:id="117" w:author="Gary Epp" w:date="2016-04-01T14:39:00Z"/>
          <w:rFonts w:asciiTheme="minorHAnsi" w:hAnsiTheme="minorHAnsi" w:cs="Arial"/>
          <w:sz w:val="22"/>
          <w:szCs w:val="22"/>
        </w:rPr>
      </w:pPr>
      <w:del w:id="118" w:author="Gary Epp" w:date="2016-04-01T14:39:00Z">
        <w:r w:rsidRPr="0030634C" w:rsidDel="008E01E1">
          <w:rPr>
            <w:rFonts w:asciiTheme="minorHAnsi" w:hAnsiTheme="minorHAnsi" w:cs="Arial"/>
            <w:sz w:val="22"/>
            <w:szCs w:val="22"/>
          </w:rPr>
          <w:delText>Vendor Management, including Quality Control, contract negotiation, and Vendor Ratings</w:delText>
        </w:r>
      </w:del>
    </w:p>
    <w:p w14:paraId="62F5A382" w14:textId="77777777" w:rsidR="009D374E" w:rsidRPr="0030634C" w:rsidDel="003A21D1" w:rsidRDefault="009D374E" w:rsidP="009D374E">
      <w:pPr>
        <w:pStyle w:val="NormalWeb"/>
        <w:numPr>
          <w:ilvl w:val="0"/>
          <w:numId w:val="6"/>
        </w:numPr>
        <w:rPr>
          <w:del w:id="119" w:author="Gary Epp" w:date="2016-04-01T14:29:00Z"/>
          <w:rFonts w:asciiTheme="minorHAnsi" w:hAnsiTheme="minorHAnsi" w:cs="Arial"/>
          <w:sz w:val="22"/>
          <w:szCs w:val="22"/>
        </w:rPr>
      </w:pPr>
      <w:del w:id="120" w:author="Gary Epp" w:date="2016-04-01T14:29:00Z">
        <w:r w:rsidRPr="0030634C" w:rsidDel="003A21D1">
          <w:rPr>
            <w:rFonts w:asciiTheme="minorHAnsi" w:hAnsiTheme="minorHAnsi" w:cs="Arial"/>
            <w:sz w:val="22"/>
            <w:szCs w:val="22"/>
          </w:rPr>
          <w:delText xml:space="preserve">Communicate </w:delText>
        </w:r>
        <w:r w:rsidR="005E2FBB" w:rsidRPr="0030634C" w:rsidDel="003A21D1">
          <w:rPr>
            <w:rFonts w:asciiTheme="minorHAnsi" w:hAnsiTheme="minorHAnsi" w:cs="Arial"/>
            <w:sz w:val="22"/>
            <w:szCs w:val="22"/>
          </w:rPr>
          <w:delText xml:space="preserve">and assist </w:delText>
        </w:r>
        <w:r w:rsidRPr="0030634C" w:rsidDel="003A21D1">
          <w:rPr>
            <w:rFonts w:asciiTheme="minorHAnsi" w:hAnsiTheme="minorHAnsi" w:cs="Arial"/>
            <w:sz w:val="22"/>
            <w:szCs w:val="22"/>
          </w:rPr>
          <w:delText>with other departments as necessary or requested.</w:delText>
        </w:r>
      </w:del>
    </w:p>
    <w:p w14:paraId="048E8BEB" w14:textId="77777777" w:rsidR="009D374E" w:rsidRPr="0030634C" w:rsidDel="00333FCE" w:rsidRDefault="009D374E" w:rsidP="0030634C">
      <w:pPr>
        <w:pStyle w:val="ListParagraph"/>
        <w:numPr>
          <w:ilvl w:val="0"/>
          <w:numId w:val="6"/>
        </w:numPr>
        <w:spacing w:after="0" w:line="240" w:lineRule="auto"/>
        <w:rPr>
          <w:del w:id="121" w:author="Gary Epp" w:date="2016-04-01T14:51:00Z"/>
          <w:rFonts w:asciiTheme="minorHAnsi" w:eastAsia="Times New Roman" w:hAnsiTheme="minorHAnsi"/>
          <w:bCs/>
        </w:rPr>
      </w:pPr>
      <w:del w:id="122" w:author="Gary Epp" w:date="2016-04-01T14:51:00Z">
        <w:r w:rsidRPr="0030634C" w:rsidDel="00333FCE">
          <w:rPr>
            <w:rFonts w:asciiTheme="minorHAnsi" w:hAnsiTheme="minorHAnsi" w:cs="Arial"/>
          </w:rPr>
          <w:delText>Any other duties requested by management.</w:delText>
        </w:r>
      </w:del>
    </w:p>
    <w:p w14:paraId="6B9A7A1B" w14:textId="77777777" w:rsidR="00333FCE" w:rsidRPr="0030634C" w:rsidRDefault="00333FCE" w:rsidP="0030634C">
      <w:pPr>
        <w:ind w:left="360"/>
        <w:rPr>
          <w:ins w:id="123" w:author="Gary Epp" w:date="2016-04-01T14:52:00Z"/>
          <w:rFonts w:asciiTheme="minorHAnsi" w:hAnsiTheme="minorHAnsi" w:cs="Arial"/>
          <w:b/>
          <w:bCs/>
          <w:sz w:val="22"/>
          <w:szCs w:val="22"/>
        </w:rPr>
      </w:pPr>
    </w:p>
    <w:p w14:paraId="204B3F71" w14:textId="77777777" w:rsidR="00140A7D" w:rsidRPr="0030634C" w:rsidRDefault="004D7E46" w:rsidP="0030634C">
      <w:pPr>
        <w:rPr>
          <w:rFonts w:asciiTheme="minorHAnsi" w:hAnsiTheme="minorHAnsi" w:cs="Arial"/>
          <w:b/>
          <w:bCs/>
          <w:sz w:val="22"/>
          <w:szCs w:val="22"/>
        </w:rPr>
      </w:pPr>
      <w:del w:id="124" w:author="Gary Epp" w:date="2016-04-01T14:57:00Z">
        <w:r w:rsidRPr="0030634C" w:rsidDel="00EA283F">
          <w:rPr>
            <w:rFonts w:asciiTheme="minorHAnsi" w:hAnsiTheme="minorHAnsi" w:cs="Arial"/>
            <w:b/>
            <w:bCs/>
            <w:sz w:val="22"/>
            <w:szCs w:val="22"/>
          </w:rPr>
          <w:delText>Key Traits:</w:delText>
        </w:r>
      </w:del>
      <w:ins w:id="125" w:author="Gary Epp" w:date="2016-04-01T14:57:00Z">
        <w:r w:rsidR="00EA283F" w:rsidRPr="0030634C">
          <w:rPr>
            <w:rFonts w:asciiTheme="minorHAnsi" w:hAnsiTheme="minorHAnsi" w:cs="Arial"/>
            <w:b/>
            <w:bCs/>
            <w:sz w:val="22"/>
            <w:szCs w:val="22"/>
          </w:rPr>
          <w:t>KEY TRAITS:</w:t>
        </w:r>
      </w:ins>
    </w:p>
    <w:p w14:paraId="01CD9F9B" w14:textId="77777777" w:rsidR="004D7E46" w:rsidRPr="0030634C" w:rsidRDefault="004D7E46" w:rsidP="00D2790B">
      <w:pPr>
        <w:pStyle w:val="NormalWeb"/>
        <w:numPr>
          <w:ilvl w:val="0"/>
          <w:numId w:val="8"/>
        </w:numPr>
        <w:rPr>
          <w:rFonts w:asciiTheme="minorHAnsi" w:hAnsiTheme="minorHAnsi" w:cs="Arial"/>
          <w:b/>
          <w:bCs/>
          <w:sz w:val="22"/>
          <w:szCs w:val="22"/>
        </w:rPr>
      </w:pPr>
      <w:r w:rsidRPr="0030634C">
        <w:rPr>
          <w:rFonts w:asciiTheme="minorHAnsi" w:hAnsiTheme="minorHAnsi" w:cs="Arial"/>
          <w:b/>
          <w:bCs/>
          <w:sz w:val="22"/>
          <w:szCs w:val="22"/>
          <w:u w:val="single"/>
        </w:rPr>
        <w:t>Intelligence</w:t>
      </w:r>
      <w:r w:rsidRPr="0030634C">
        <w:rPr>
          <w:rFonts w:asciiTheme="minorHAnsi" w:hAnsiTheme="minorHAnsi" w:cs="Arial"/>
          <w:b/>
          <w:bCs/>
          <w:sz w:val="22"/>
          <w:szCs w:val="22"/>
        </w:rPr>
        <w:t xml:space="preserve"> </w:t>
      </w:r>
      <w:r w:rsidRPr="0030634C">
        <w:rPr>
          <w:rFonts w:asciiTheme="minorHAnsi" w:hAnsiTheme="minorHAnsi" w:cs="Arial"/>
          <w:bCs/>
          <w:sz w:val="22"/>
          <w:szCs w:val="22"/>
        </w:rPr>
        <w:t>– Possess above average intelligence, learns quickly, able to quickly and proficiently understand and absorb new information</w:t>
      </w:r>
    </w:p>
    <w:p w14:paraId="4870B0B6" w14:textId="77777777" w:rsidR="004D7E46" w:rsidRPr="0030634C" w:rsidRDefault="004D7E46" w:rsidP="00D2790B">
      <w:pPr>
        <w:pStyle w:val="NormalWeb"/>
        <w:numPr>
          <w:ilvl w:val="0"/>
          <w:numId w:val="8"/>
        </w:numPr>
        <w:rPr>
          <w:rFonts w:asciiTheme="minorHAnsi" w:hAnsiTheme="minorHAnsi" w:cs="Arial"/>
          <w:bCs/>
          <w:sz w:val="22"/>
          <w:szCs w:val="22"/>
        </w:rPr>
      </w:pPr>
      <w:r w:rsidRPr="0030634C">
        <w:rPr>
          <w:rFonts w:asciiTheme="minorHAnsi" w:hAnsiTheme="minorHAnsi" w:cs="Arial"/>
          <w:b/>
          <w:bCs/>
          <w:sz w:val="22"/>
          <w:szCs w:val="22"/>
          <w:u w:val="single"/>
        </w:rPr>
        <w:t>Curious Problem Solver</w:t>
      </w:r>
      <w:r w:rsidRPr="0030634C">
        <w:rPr>
          <w:rFonts w:asciiTheme="minorHAnsi" w:hAnsiTheme="minorHAnsi" w:cs="Arial"/>
          <w:b/>
          <w:bCs/>
          <w:sz w:val="22"/>
          <w:szCs w:val="22"/>
        </w:rPr>
        <w:t xml:space="preserve"> </w:t>
      </w:r>
      <w:r w:rsidRPr="0030634C">
        <w:rPr>
          <w:rFonts w:asciiTheme="minorHAnsi" w:hAnsiTheme="minorHAnsi" w:cs="Arial"/>
          <w:bCs/>
          <w:sz w:val="22"/>
          <w:szCs w:val="22"/>
        </w:rPr>
        <w:t>– Consistently challenges status quo, anticipates and finds problems and solves them, digs deep to find root causes, and proven ability to drive change</w:t>
      </w:r>
    </w:p>
    <w:p w14:paraId="263800D3" w14:textId="77777777" w:rsidR="004D7E46" w:rsidRPr="0030634C" w:rsidRDefault="004D7E46" w:rsidP="00D2790B">
      <w:pPr>
        <w:pStyle w:val="NormalWeb"/>
        <w:numPr>
          <w:ilvl w:val="0"/>
          <w:numId w:val="8"/>
        </w:numPr>
        <w:rPr>
          <w:rFonts w:asciiTheme="minorHAnsi" w:hAnsiTheme="minorHAnsi" w:cs="Arial"/>
          <w:bCs/>
          <w:sz w:val="22"/>
          <w:szCs w:val="22"/>
        </w:rPr>
      </w:pPr>
      <w:r w:rsidRPr="0030634C">
        <w:rPr>
          <w:rFonts w:asciiTheme="minorHAnsi" w:hAnsiTheme="minorHAnsi" w:cs="Arial"/>
          <w:b/>
          <w:bCs/>
          <w:sz w:val="22"/>
          <w:szCs w:val="22"/>
          <w:u w:val="single"/>
        </w:rPr>
        <w:t>Analytical</w:t>
      </w:r>
      <w:r w:rsidRPr="0030634C">
        <w:rPr>
          <w:rFonts w:asciiTheme="minorHAnsi" w:hAnsiTheme="minorHAnsi" w:cs="Arial"/>
          <w:b/>
          <w:bCs/>
          <w:sz w:val="22"/>
          <w:szCs w:val="22"/>
        </w:rPr>
        <w:t xml:space="preserve"> </w:t>
      </w:r>
      <w:r w:rsidRPr="0030634C">
        <w:rPr>
          <w:rFonts w:asciiTheme="minorHAnsi" w:hAnsiTheme="minorHAnsi" w:cs="Arial"/>
          <w:bCs/>
          <w:sz w:val="22"/>
          <w:szCs w:val="22"/>
        </w:rPr>
        <w:t>– Structures and processes qualitative and quantitative data and draws insightful conclusions from it, exhibits a probing mind and achieves penetrating insights</w:t>
      </w:r>
    </w:p>
    <w:p w14:paraId="4D846CCD" w14:textId="77777777" w:rsidR="004D7E46" w:rsidRPr="0030634C" w:rsidRDefault="004D7E46" w:rsidP="00D2790B">
      <w:pPr>
        <w:pStyle w:val="NormalWeb"/>
        <w:numPr>
          <w:ilvl w:val="0"/>
          <w:numId w:val="8"/>
        </w:numPr>
        <w:rPr>
          <w:rFonts w:asciiTheme="minorHAnsi" w:hAnsiTheme="minorHAnsi" w:cs="Arial"/>
          <w:bCs/>
          <w:sz w:val="22"/>
          <w:szCs w:val="22"/>
        </w:rPr>
      </w:pPr>
      <w:r w:rsidRPr="0030634C">
        <w:rPr>
          <w:rFonts w:asciiTheme="minorHAnsi" w:hAnsiTheme="minorHAnsi" w:cs="Arial"/>
          <w:b/>
          <w:bCs/>
          <w:sz w:val="22"/>
          <w:szCs w:val="22"/>
          <w:u w:val="single"/>
        </w:rPr>
        <w:t>Proactive/Self Directed</w:t>
      </w:r>
      <w:r w:rsidRPr="0030634C">
        <w:rPr>
          <w:rFonts w:asciiTheme="minorHAnsi" w:hAnsiTheme="minorHAnsi" w:cs="Arial"/>
          <w:b/>
          <w:bCs/>
          <w:sz w:val="22"/>
          <w:szCs w:val="22"/>
        </w:rPr>
        <w:t xml:space="preserve"> </w:t>
      </w:r>
      <w:r w:rsidRPr="0030634C">
        <w:rPr>
          <w:rFonts w:asciiTheme="minorHAnsi" w:hAnsiTheme="minorHAnsi" w:cs="Arial"/>
          <w:bCs/>
          <w:sz w:val="22"/>
          <w:szCs w:val="22"/>
        </w:rPr>
        <w:t>– Acts without being told what to do, brings new ideas to the company, effective time management skills, takes high-level requests and translates them into actionable and efficient work tasks, and takes direction and completes tasks in a timely manner with minimal oversight</w:t>
      </w:r>
    </w:p>
    <w:p w14:paraId="6C4EDF9E" w14:textId="6F904141" w:rsidR="004D7E46" w:rsidRPr="0030634C" w:rsidRDefault="004D7E46" w:rsidP="00D2790B">
      <w:pPr>
        <w:pStyle w:val="NormalWeb"/>
        <w:numPr>
          <w:ilvl w:val="0"/>
          <w:numId w:val="8"/>
        </w:numPr>
        <w:rPr>
          <w:rFonts w:asciiTheme="minorHAnsi" w:hAnsiTheme="minorHAnsi" w:cs="Arial"/>
          <w:bCs/>
          <w:sz w:val="22"/>
          <w:szCs w:val="22"/>
        </w:rPr>
      </w:pPr>
      <w:r w:rsidRPr="0030634C">
        <w:rPr>
          <w:rFonts w:asciiTheme="minorHAnsi" w:hAnsiTheme="minorHAnsi" w:cs="Arial"/>
          <w:b/>
          <w:bCs/>
          <w:sz w:val="22"/>
          <w:szCs w:val="22"/>
          <w:u w:val="single"/>
        </w:rPr>
        <w:lastRenderedPageBreak/>
        <w:t>Communication Skills</w:t>
      </w:r>
      <w:r w:rsidRPr="0030634C">
        <w:rPr>
          <w:rFonts w:asciiTheme="minorHAnsi" w:hAnsiTheme="minorHAnsi" w:cs="Arial"/>
          <w:b/>
          <w:bCs/>
          <w:sz w:val="22"/>
          <w:szCs w:val="22"/>
        </w:rPr>
        <w:t xml:space="preserve"> </w:t>
      </w:r>
      <w:r w:rsidRPr="0030634C">
        <w:rPr>
          <w:rFonts w:asciiTheme="minorHAnsi" w:hAnsiTheme="minorHAnsi" w:cs="Arial"/>
          <w:bCs/>
          <w:sz w:val="22"/>
          <w:szCs w:val="22"/>
        </w:rPr>
        <w:t>– Speaks and writes clearly, concisely and articulately in all forms of communication, actively listens, formulates coherent arguments, and delivers messages effectively</w:t>
      </w:r>
    </w:p>
    <w:p w14:paraId="28E5A6DD" w14:textId="25D75FA9" w:rsidR="004D7E46" w:rsidRPr="00E66133" w:rsidRDefault="004D7E46" w:rsidP="00D2790B">
      <w:pPr>
        <w:pStyle w:val="NormalWeb"/>
        <w:numPr>
          <w:ilvl w:val="0"/>
          <w:numId w:val="8"/>
        </w:numPr>
        <w:rPr>
          <w:ins w:id="126" w:author="Gary Epp" w:date="2016-04-01T15:34:00Z"/>
          <w:rFonts w:asciiTheme="minorHAnsi" w:hAnsiTheme="minorHAnsi" w:cs="Arial"/>
          <w:b/>
          <w:bCs/>
          <w:sz w:val="22"/>
          <w:szCs w:val="22"/>
        </w:rPr>
      </w:pPr>
      <w:r w:rsidRPr="0000095D">
        <w:rPr>
          <w:rFonts w:asciiTheme="minorHAnsi" w:hAnsiTheme="minorHAnsi" w:cs="Arial"/>
          <w:b/>
          <w:bCs/>
          <w:sz w:val="22"/>
          <w:szCs w:val="22"/>
          <w:u w:val="single"/>
        </w:rPr>
        <w:t>Accountability</w:t>
      </w:r>
      <w:r w:rsidRPr="0000095D">
        <w:rPr>
          <w:rFonts w:asciiTheme="minorHAnsi" w:hAnsiTheme="minorHAnsi" w:cs="Arial"/>
          <w:b/>
          <w:bCs/>
          <w:sz w:val="22"/>
          <w:szCs w:val="22"/>
        </w:rPr>
        <w:t xml:space="preserve"> </w:t>
      </w:r>
      <w:r w:rsidRPr="0000095D">
        <w:rPr>
          <w:rFonts w:asciiTheme="minorHAnsi" w:hAnsiTheme="minorHAnsi" w:cs="Arial"/>
          <w:bCs/>
          <w:sz w:val="22"/>
          <w:szCs w:val="22"/>
        </w:rPr>
        <w:t>– Embraces environment of high accountability</w:t>
      </w:r>
    </w:p>
    <w:p w14:paraId="2B893E1F" w14:textId="4183668F" w:rsidR="0000095D" w:rsidRPr="00E66133" w:rsidRDefault="0000095D" w:rsidP="00E66133">
      <w:pPr>
        <w:numPr>
          <w:ilvl w:val="0"/>
          <w:numId w:val="8"/>
        </w:numPr>
        <w:textAlignment w:val="center"/>
        <w:rPr>
          <w:rFonts w:asciiTheme="minorHAnsi" w:hAnsiTheme="minorHAnsi"/>
          <w:color w:val="000000"/>
          <w:sz w:val="22"/>
          <w:szCs w:val="22"/>
        </w:rPr>
      </w:pPr>
      <w:ins w:id="127" w:author="Gary Epp" w:date="2016-04-01T15:34:00Z">
        <w:r w:rsidRPr="00E66133">
          <w:rPr>
            <w:rFonts w:asciiTheme="minorHAnsi" w:hAnsiTheme="minorHAnsi"/>
            <w:b/>
            <w:color w:val="000000"/>
            <w:sz w:val="22"/>
            <w:szCs w:val="22"/>
            <w:u w:val="single"/>
          </w:rPr>
          <w:t>Insatiable</w:t>
        </w:r>
        <w:r w:rsidRPr="0000095D">
          <w:rPr>
            <w:rFonts w:asciiTheme="minorHAnsi" w:hAnsiTheme="minorHAnsi"/>
            <w:color w:val="000000"/>
            <w:sz w:val="22"/>
            <w:szCs w:val="22"/>
          </w:rPr>
          <w:t xml:space="preserve"> – </w:t>
        </w:r>
      </w:ins>
      <w:ins w:id="128" w:author="Gary Epp" w:date="2016-04-01T15:35:00Z">
        <w:r w:rsidRPr="0000095D">
          <w:rPr>
            <w:rFonts w:asciiTheme="minorHAnsi" w:hAnsiTheme="minorHAnsi"/>
            <w:color w:val="000000"/>
            <w:sz w:val="22"/>
            <w:szCs w:val="22"/>
          </w:rPr>
          <w:t>Never content and always pushing forward—Q</w:t>
        </w:r>
      </w:ins>
      <w:ins w:id="129" w:author="Gary Epp" w:date="2016-04-01T15:34:00Z">
        <w:r w:rsidRPr="00E66133">
          <w:rPr>
            <w:rFonts w:asciiTheme="minorHAnsi" w:hAnsiTheme="minorHAnsi"/>
            <w:color w:val="000000"/>
            <w:sz w:val="22"/>
            <w:szCs w:val="22"/>
          </w:rPr>
          <w:t>uestioning how or why we do something to gain a deeper understanding</w:t>
        </w:r>
      </w:ins>
      <w:ins w:id="130" w:author="Gary Epp" w:date="2016-04-01T15:35:00Z">
        <w:r w:rsidRPr="0000095D">
          <w:rPr>
            <w:rFonts w:asciiTheme="minorHAnsi" w:hAnsiTheme="minorHAnsi"/>
            <w:color w:val="000000"/>
            <w:sz w:val="22"/>
            <w:szCs w:val="22"/>
          </w:rPr>
          <w:t xml:space="preserve"> and Constantly</w:t>
        </w:r>
      </w:ins>
      <w:ins w:id="131" w:author="Gary Epp" w:date="2016-04-01T15:34:00Z">
        <w:r w:rsidRPr="00E66133">
          <w:rPr>
            <w:rFonts w:asciiTheme="minorHAnsi" w:hAnsiTheme="minorHAnsi"/>
            <w:color w:val="000000"/>
            <w:sz w:val="22"/>
            <w:szCs w:val="22"/>
          </w:rPr>
          <w:t xml:space="preserve"> </w:t>
        </w:r>
      </w:ins>
      <w:ins w:id="132" w:author="Gary Epp" w:date="2016-04-01T15:45:00Z">
        <w:r w:rsidR="00E66133">
          <w:rPr>
            <w:rFonts w:asciiTheme="minorHAnsi" w:hAnsiTheme="minorHAnsi"/>
            <w:color w:val="000000"/>
            <w:sz w:val="22"/>
            <w:szCs w:val="22"/>
          </w:rPr>
          <w:t>seeking and experimenting</w:t>
        </w:r>
      </w:ins>
      <w:ins w:id="133" w:author="Gary Epp" w:date="2016-04-01T15:34:00Z">
        <w:r w:rsidRPr="00E66133">
          <w:rPr>
            <w:rFonts w:asciiTheme="minorHAnsi" w:hAnsiTheme="minorHAnsi"/>
            <w:color w:val="000000"/>
            <w:sz w:val="22"/>
            <w:szCs w:val="22"/>
          </w:rPr>
          <w:t xml:space="preserve"> for better and more efficient ways to tackle all processes</w:t>
        </w:r>
      </w:ins>
      <w:ins w:id="134" w:author="Gary Epp" w:date="2016-04-01T15:38:00Z">
        <w:r>
          <w:rPr>
            <w:rFonts w:asciiTheme="minorHAnsi" w:hAnsiTheme="minorHAnsi"/>
            <w:color w:val="000000"/>
            <w:sz w:val="22"/>
            <w:szCs w:val="22"/>
          </w:rPr>
          <w:t>—</w:t>
        </w:r>
      </w:ins>
      <w:ins w:id="135" w:author="Gary Epp" w:date="2016-04-01T15:35:00Z">
        <w:r>
          <w:rPr>
            <w:rFonts w:asciiTheme="minorHAnsi" w:hAnsiTheme="minorHAnsi"/>
            <w:color w:val="000000"/>
            <w:sz w:val="22"/>
            <w:szCs w:val="22"/>
          </w:rPr>
          <w:t xml:space="preserve">Yet </w:t>
        </w:r>
      </w:ins>
      <w:ins w:id="136" w:author="Gary Epp" w:date="2016-04-01T15:38:00Z">
        <w:r>
          <w:rPr>
            <w:rFonts w:asciiTheme="minorHAnsi" w:hAnsiTheme="minorHAnsi"/>
            <w:color w:val="000000"/>
            <w:sz w:val="22"/>
            <w:szCs w:val="22"/>
          </w:rPr>
          <w:t xml:space="preserve">comfortable with </w:t>
        </w:r>
      </w:ins>
      <w:ins w:id="137" w:author="Gary Epp" w:date="2016-04-01T15:37:00Z">
        <w:r w:rsidR="00E66133">
          <w:rPr>
            <w:rFonts w:asciiTheme="minorHAnsi" w:hAnsiTheme="minorHAnsi"/>
            <w:color w:val="000000"/>
            <w:sz w:val="22"/>
            <w:szCs w:val="22"/>
          </w:rPr>
          <w:t>routine processes</w:t>
        </w:r>
      </w:ins>
    </w:p>
    <w:p w14:paraId="0D3F2682" w14:textId="77777777" w:rsidR="004D7E46" w:rsidRPr="0030634C" w:rsidRDefault="004D7E46" w:rsidP="00D2790B">
      <w:pPr>
        <w:pStyle w:val="NormalWeb"/>
        <w:numPr>
          <w:ilvl w:val="0"/>
          <w:numId w:val="8"/>
        </w:numPr>
        <w:rPr>
          <w:rFonts w:asciiTheme="minorHAnsi" w:hAnsiTheme="minorHAnsi" w:cs="Arial"/>
          <w:bCs/>
          <w:sz w:val="22"/>
          <w:szCs w:val="22"/>
        </w:rPr>
      </w:pPr>
      <w:r w:rsidRPr="0030634C">
        <w:rPr>
          <w:rFonts w:asciiTheme="minorHAnsi" w:hAnsiTheme="minorHAnsi" w:cs="Arial"/>
          <w:b/>
          <w:bCs/>
          <w:sz w:val="22"/>
          <w:szCs w:val="22"/>
          <w:u w:val="single"/>
        </w:rPr>
        <w:t>Ethics</w:t>
      </w:r>
      <w:ins w:id="138" w:author="Gary Epp" w:date="2016-03-31T16:00:00Z">
        <w:r w:rsidR="009132D8" w:rsidRPr="0030634C">
          <w:rPr>
            <w:rFonts w:asciiTheme="minorHAnsi" w:hAnsiTheme="minorHAnsi" w:cs="Arial"/>
            <w:b/>
            <w:bCs/>
            <w:sz w:val="22"/>
            <w:szCs w:val="22"/>
          </w:rPr>
          <w:t xml:space="preserve"> </w:t>
        </w:r>
      </w:ins>
      <w:r w:rsidR="009132D8" w:rsidRPr="0030634C">
        <w:rPr>
          <w:rFonts w:asciiTheme="minorHAnsi" w:hAnsiTheme="minorHAnsi" w:cs="Arial"/>
          <w:bCs/>
          <w:sz w:val="22"/>
          <w:szCs w:val="22"/>
        </w:rPr>
        <w:t xml:space="preserve">– </w:t>
      </w:r>
      <w:r w:rsidRPr="0030634C">
        <w:rPr>
          <w:rFonts w:asciiTheme="minorHAnsi" w:hAnsiTheme="minorHAnsi" w:cs="Arial"/>
          <w:bCs/>
          <w:sz w:val="22"/>
          <w:szCs w:val="22"/>
        </w:rPr>
        <w:t>Possess a track record of working hard and sometimes long hours to get the job done while maintaining a strong moral compass to always do the right thing</w:t>
      </w:r>
    </w:p>
    <w:p w14:paraId="4AB501DF" w14:textId="77777777" w:rsidR="004D7E46" w:rsidRPr="0030634C" w:rsidRDefault="004D7E46" w:rsidP="004D7E46">
      <w:pPr>
        <w:pStyle w:val="NormalWeb"/>
        <w:rPr>
          <w:rFonts w:asciiTheme="minorHAnsi" w:hAnsiTheme="minorHAnsi" w:cs="Arial"/>
          <w:b/>
          <w:bCs/>
          <w:sz w:val="22"/>
          <w:szCs w:val="22"/>
        </w:rPr>
      </w:pPr>
      <w:del w:id="139" w:author="Gary Epp" w:date="2016-04-01T14:57:00Z">
        <w:r w:rsidRPr="0030634C" w:rsidDel="00EA283F">
          <w:rPr>
            <w:rFonts w:asciiTheme="minorHAnsi" w:hAnsiTheme="minorHAnsi" w:cs="Arial"/>
            <w:b/>
            <w:bCs/>
            <w:sz w:val="22"/>
            <w:szCs w:val="22"/>
          </w:rPr>
          <w:delText>Professional Requirements:</w:delText>
        </w:r>
      </w:del>
      <w:ins w:id="140" w:author="Gary Epp" w:date="2016-04-01T14:57:00Z">
        <w:r w:rsidR="00EA283F" w:rsidRPr="0030634C">
          <w:rPr>
            <w:rFonts w:asciiTheme="minorHAnsi" w:hAnsiTheme="minorHAnsi" w:cs="Arial"/>
            <w:b/>
            <w:bCs/>
            <w:sz w:val="22"/>
            <w:szCs w:val="22"/>
          </w:rPr>
          <w:t>PROFESSIONAL REQUIREMENTS</w:t>
        </w:r>
      </w:ins>
    </w:p>
    <w:p w14:paraId="1D15AE24" w14:textId="77777777" w:rsidR="004D7E46" w:rsidRPr="0030634C" w:rsidRDefault="004D7E46" w:rsidP="004D7E46">
      <w:pPr>
        <w:pStyle w:val="NormalWeb"/>
        <w:numPr>
          <w:ilvl w:val="0"/>
          <w:numId w:val="8"/>
        </w:numPr>
        <w:spacing w:before="0" w:beforeAutospacing="0" w:after="0" w:afterAutospacing="0"/>
        <w:contextualSpacing/>
        <w:rPr>
          <w:rFonts w:asciiTheme="minorHAnsi" w:hAnsiTheme="minorHAnsi" w:cs="Arial"/>
          <w:bCs/>
          <w:sz w:val="22"/>
          <w:szCs w:val="22"/>
        </w:rPr>
      </w:pPr>
      <w:del w:id="141" w:author="Gary Epp" w:date="2016-04-01T14:53:00Z">
        <w:r w:rsidRPr="0030634C" w:rsidDel="00333FCE">
          <w:rPr>
            <w:rFonts w:asciiTheme="minorHAnsi" w:hAnsiTheme="minorHAnsi" w:cs="Arial"/>
            <w:bCs/>
            <w:sz w:val="22"/>
            <w:szCs w:val="22"/>
          </w:rPr>
          <w:delText>Must have a m</w:delText>
        </w:r>
      </w:del>
      <w:ins w:id="142" w:author="Gary Epp" w:date="2016-04-01T14:53:00Z">
        <w:r w:rsidR="00333FCE" w:rsidRPr="0030634C">
          <w:rPr>
            <w:rFonts w:asciiTheme="minorHAnsi" w:hAnsiTheme="minorHAnsi" w:cs="Arial"/>
            <w:bCs/>
            <w:sz w:val="22"/>
            <w:szCs w:val="22"/>
          </w:rPr>
          <w:t>M</w:t>
        </w:r>
      </w:ins>
      <w:r w:rsidRPr="0030634C">
        <w:rPr>
          <w:rFonts w:asciiTheme="minorHAnsi" w:hAnsiTheme="minorHAnsi" w:cs="Arial"/>
          <w:bCs/>
          <w:sz w:val="22"/>
          <w:szCs w:val="22"/>
        </w:rPr>
        <w:t xml:space="preserve">inimum </w:t>
      </w:r>
      <w:ins w:id="143" w:author="Gary Epp" w:date="2016-04-01T14:57:00Z">
        <w:r w:rsidR="00EA283F" w:rsidRPr="0030634C">
          <w:rPr>
            <w:rFonts w:asciiTheme="minorHAnsi" w:hAnsiTheme="minorHAnsi" w:cs="Arial"/>
            <w:bCs/>
            <w:sz w:val="22"/>
            <w:szCs w:val="22"/>
          </w:rPr>
          <w:t>two (</w:t>
        </w:r>
      </w:ins>
      <w:del w:id="144" w:author="Gary Epp" w:date="2016-04-01T14:57:00Z">
        <w:r w:rsidRPr="0030634C" w:rsidDel="00EA283F">
          <w:rPr>
            <w:rFonts w:asciiTheme="minorHAnsi" w:hAnsiTheme="minorHAnsi" w:cs="Arial"/>
            <w:bCs/>
            <w:sz w:val="22"/>
            <w:szCs w:val="22"/>
          </w:rPr>
          <w:delText xml:space="preserve">of </w:delText>
        </w:r>
      </w:del>
      <w:r w:rsidRPr="0030634C">
        <w:rPr>
          <w:rFonts w:asciiTheme="minorHAnsi" w:hAnsiTheme="minorHAnsi" w:cs="Arial"/>
          <w:bCs/>
          <w:sz w:val="22"/>
          <w:szCs w:val="22"/>
        </w:rPr>
        <w:t>2</w:t>
      </w:r>
      <w:ins w:id="145" w:author="Gary Epp" w:date="2016-04-01T14:57:00Z">
        <w:r w:rsidR="00EA283F" w:rsidRPr="0030634C">
          <w:rPr>
            <w:rFonts w:asciiTheme="minorHAnsi" w:hAnsiTheme="minorHAnsi" w:cs="Arial"/>
            <w:bCs/>
            <w:sz w:val="22"/>
            <w:szCs w:val="22"/>
          </w:rPr>
          <w:t>)</w:t>
        </w:r>
      </w:ins>
      <w:r w:rsidRPr="0030634C">
        <w:rPr>
          <w:rFonts w:asciiTheme="minorHAnsi" w:hAnsiTheme="minorHAnsi" w:cs="Arial"/>
          <w:bCs/>
          <w:sz w:val="22"/>
          <w:szCs w:val="22"/>
        </w:rPr>
        <w:t xml:space="preserve"> years’ experience as a Professional Buyer or equivalent business experience</w:t>
      </w:r>
    </w:p>
    <w:p w14:paraId="63C664A8" w14:textId="77777777" w:rsidR="004D7E46" w:rsidRPr="0030634C" w:rsidRDefault="004D7E46" w:rsidP="004D7E46">
      <w:pPr>
        <w:pStyle w:val="NormalWeb"/>
        <w:numPr>
          <w:ilvl w:val="0"/>
          <w:numId w:val="8"/>
        </w:numPr>
        <w:spacing w:before="0" w:beforeAutospacing="0" w:after="0" w:afterAutospacing="0"/>
        <w:contextualSpacing/>
        <w:rPr>
          <w:rFonts w:asciiTheme="minorHAnsi" w:hAnsiTheme="minorHAnsi" w:cs="Arial"/>
          <w:bCs/>
          <w:sz w:val="22"/>
          <w:szCs w:val="22"/>
        </w:rPr>
      </w:pPr>
      <w:del w:id="146" w:author="Gary Epp" w:date="2016-04-01T14:53:00Z">
        <w:r w:rsidRPr="0030634C" w:rsidDel="00EA283F">
          <w:rPr>
            <w:rFonts w:asciiTheme="minorHAnsi" w:hAnsiTheme="minorHAnsi" w:cs="Arial"/>
            <w:bCs/>
            <w:sz w:val="22"/>
            <w:szCs w:val="22"/>
          </w:rPr>
          <w:delText>Must possess basic to i</w:delText>
        </w:r>
      </w:del>
      <w:ins w:id="147" w:author="Gary Epp" w:date="2016-04-01T14:53:00Z">
        <w:r w:rsidR="00EA283F" w:rsidRPr="0030634C">
          <w:rPr>
            <w:rFonts w:asciiTheme="minorHAnsi" w:hAnsiTheme="minorHAnsi" w:cs="Arial"/>
            <w:bCs/>
            <w:sz w:val="22"/>
            <w:szCs w:val="22"/>
          </w:rPr>
          <w:t>I</w:t>
        </w:r>
      </w:ins>
      <w:r w:rsidRPr="0030634C">
        <w:rPr>
          <w:rFonts w:asciiTheme="minorHAnsi" w:hAnsiTheme="minorHAnsi" w:cs="Arial"/>
          <w:bCs/>
          <w:sz w:val="22"/>
          <w:szCs w:val="22"/>
        </w:rPr>
        <w:t>ntermediate Microsoft Office skills</w:t>
      </w:r>
    </w:p>
    <w:p w14:paraId="4D10691B" w14:textId="77777777" w:rsidR="00BE298A" w:rsidRPr="0030634C" w:rsidDel="00EA283F" w:rsidRDefault="00BE298A" w:rsidP="004D7E46">
      <w:pPr>
        <w:pStyle w:val="NormalWeb"/>
        <w:numPr>
          <w:ilvl w:val="0"/>
          <w:numId w:val="8"/>
        </w:numPr>
        <w:spacing w:before="0" w:beforeAutospacing="0" w:after="0" w:afterAutospacing="0"/>
        <w:contextualSpacing/>
        <w:rPr>
          <w:del w:id="148" w:author="Gary Epp" w:date="2016-04-01T14:54:00Z"/>
          <w:rFonts w:asciiTheme="minorHAnsi" w:hAnsiTheme="minorHAnsi" w:cs="Arial"/>
          <w:bCs/>
          <w:sz w:val="22"/>
          <w:szCs w:val="22"/>
        </w:rPr>
      </w:pPr>
      <w:commentRangeStart w:id="149"/>
      <w:del w:id="150" w:author="Gary Epp" w:date="2016-04-01T14:54:00Z">
        <w:r w:rsidRPr="0030634C" w:rsidDel="00EA283F">
          <w:rPr>
            <w:rFonts w:asciiTheme="minorHAnsi" w:hAnsiTheme="minorHAnsi" w:cs="Arial"/>
            <w:bCs/>
            <w:sz w:val="22"/>
            <w:szCs w:val="22"/>
          </w:rPr>
          <w:delText>Must understand various aspects of the Supply Cha</w:delText>
        </w:r>
        <w:commentRangeEnd w:id="149"/>
        <w:r w:rsidR="00EA283F" w:rsidRPr="0030634C" w:rsidDel="00EA283F">
          <w:rPr>
            <w:rStyle w:val="CommentReference"/>
            <w:rFonts w:asciiTheme="minorHAnsi" w:hAnsiTheme="minorHAnsi"/>
            <w:sz w:val="22"/>
            <w:szCs w:val="22"/>
          </w:rPr>
          <w:commentReference w:id="149"/>
        </w:r>
        <w:r w:rsidRPr="0030634C" w:rsidDel="00EA283F">
          <w:rPr>
            <w:rFonts w:asciiTheme="minorHAnsi" w:hAnsiTheme="minorHAnsi" w:cs="Arial"/>
            <w:bCs/>
            <w:sz w:val="22"/>
            <w:szCs w:val="22"/>
          </w:rPr>
          <w:delText>in</w:delText>
        </w:r>
      </w:del>
    </w:p>
    <w:p w14:paraId="099D161E" w14:textId="77777777" w:rsidR="00BE298A" w:rsidRPr="0030634C" w:rsidDel="00EA283F" w:rsidRDefault="00BE298A" w:rsidP="004D7E46">
      <w:pPr>
        <w:pStyle w:val="NormalWeb"/>
        <w:numPr>
          <w:ilvl w:val="0"/>
          <w:numId w:val="8"/>
        </w:numPr>
        <w:spacing w:before="0" w:beforeAutospacing="0" w:after="0" w:afterAutospacing="0"/>
        <w:contextualSpacing/>
        <w:rPr>
          <w:del w:id="151" w:author="Gary Epp" w:date="2016-04-01T14:57:00Z"/>
          <w:rFonts w:asciiTheme="minorHAnsi" w:hAnsiTheme="minorHAnsi" w:cs="Arial"/>
          <w:bCs/>
          <w:sz w:val="22"/>
          <w:szCs w:val="22"/>
        </w:rPr>
      </w:pPr>
      <w:commentRangeStart w:id="152"/>
      <w:del w:id="153" w:author="Gary Epp" w:date="2016-04-01T14:57:00Z">
        <w:r w:rsidRPr="0030634C" w:rsidDel="00EA283F">
          <w:rPr>
            <w:rFonts w:asciiTheme="minorHAnsi" w:hAnsiTheme="minorHAnsi" w:cs="Arial"/>
            <w:bCs/>
            <w:sz w:val="22"/>
            <w:szCs w:val="22"/>
          </w:rPr>
          <w:delText>Must have effective verbal and written communication skills</w:delText>
        </w:r>
        <w:commentRangeEnd w:id="152"/>
        <w:r w:rsidR="00EA283F" w:rsidRPr="0030634C" w:rsidDel="00EA283F">
          <w:rPr>
            <w:rStyle w:val="CommentReference"/>
            <w:rFonts w:asciiTheme="minorHAnsi" w:hAnsiTheme="minorHAnsi"/>
            <w:sz w:val="22"/>
            <w:szCs w:val="22"/>
          </w:rPr>
          <w:commentReference w:id="152"/>
        </w:r>
      </w:del>
    </w:p>
    <w:p w14:paraId="5BCBE5A8" w14:textId="77777777" w:rsidR="00904BC4" w:rsidRPr="00904BC4" w:rsidRDefault="00BE298A" w:rsidP="00904BC4">
      <w:pPr>
        <w:pStyle w:val="NormalWeb"/>
        <w:numPr>
          <w:ilvl w:val="0"/>
          <w:numId w:val="8"/>
        </w:numPr>
        <w:spacing w:before="0" w:beforeAutospacing="0" w:after="240" w:afterAutospacing="0"/>
        <w:contextualSpacing/>
        <w:textAlignment w:val="center"/>
        <w:rPr>
          <w:ins w:id="154" w:author="Gary Epp" w:date="2016-04-01T15:29:00Z"/>
          <w:rFonts w:asciiTheme="minorHAnsi" w:hAnsiTheme="minorHAnsi"/>
          <w:color w:val="000000"/>
          <w:sz w:val="22"/>
          <w:szCs w:val="22"/>
        </w:rPr>
      </w:pPr>
      <w:r w:rsidRPr="00904BC4">
        <w:rPr>
          <w:rFonts w:asciiTheme="minorHAnsi" w:hAnsiTheme="minorHAnsi" w:cs="Arial"/>
          <w:bCs/>
          <w:sz w:val="22"/>
          <w:szCs w:val="22"/>
        </w:rPr>
        <w:t>Demonstrable ability to identify cost savings</w:t>
      </w:r>
      <w:r w:rsidR="002C76D4" w:rsidRPr="00904BC4">
        <w:rPr>
          <w:rFonts w:asciiTheme="minorHAnsi" w:hAnsiTheme="minorHAnsi" w:cs="Arial"/>
          <w:bCs/>
          <w:sz w:val="22"/>
          <w:szCs w:val="22"/>
        </w:rPr>
        <w:t xml:space="preserve"> and </w:t>
      </w:r>
      <w:ins w:id="155" w:author="Gary Epp" w:date="2016-03-31T16:04:00Z">
        <w:r w:rsidR="009132D8" w:rsidRPr="00904BC4">
          <w:rPr>
            <w:rFonts w:asciiTheme="minorHAnsi" w:hAnsiTheme="minorHAnsi" w:cs="Arial"/>
            <w:bCs/>
            <w:sz w:val="22"/>
            <w:szCs w:val="22"/>
          </w:rPr>
          <w:t xml:space="preserve">exercise </w:t>
        </w:r>
      </w:ins>
      <w:r w:rsidR="002C76D4" w:rsidRPr="00904BC4">
        <w:rPr>
          <w:rFonts w:asciiTheme="minorHAnsi" w:hAnsiTheme="minorHAnsi" w:cs="Arial"/>
          <w:bCs/>
          <w:sz w:val="22"/>
          <w:szCs w:val="22"/>
        </w:rPr>
        <w:t>sound business judgement</w:t>
      </w:r>
    </w:p>
    <w:p w14:paraId="620404CD" w14:textId="7C0E90A6" w:rsidR="0030634C" w:rsidRPr="00904BC4" w:rsidRDefault="0030634C" w:rsidP="00904BC4">
      <w:pPr>
        <w:pStyle w:val="NormalWeb"/>
        <w:numPr>
          <w:ilvl w:val="0"/>
          <w:numId w:val="8"/>
        </w:numPr>
        <w:spacing w:before="0" w:beforeAutospacing="0" w:after="0" w:afterAutospacing="0"/>
        <w:contextualSpacing/>
        <w:textAlignment w:val="center"/>
        <w:rPr>
          <w:ins w:id="156" w:author="Gary Epp" w:date="2016-04-01T15:17:00Z"/>
          <w:rFonts w:asciiTheme="minorHAnsi" w:hAnsiTheme="minorHAnsi"/>
          <w:color w:val="000000"/>
          <w:sz w:val="22"/>
          <w:szCs w:val="22"/>
        </w:rPr>
      </w:pPr>
      <w:ins w:id="157" w:author="Gary Epp" w:date="2016-04-01T15:17:00Z">
        <w:r w:rsidRPr="00904BC4">
          <w:rPr>
            <w:rFonts w:asciiTheme="minorHAnsi" w:hAnsiTheme="minorHAnsi"/>
            <w:color w:val="000000"/>
            <w:sz w:val="22"/>
            <w:szCs w:val="22"/>
          </w:rPr>
          <w:t xml:space="preserve">Intermediate to Advanced </w:t>
        </w:r>
      </w:ins>
      <w:ins w:id="158" w:author="Gary Epp" w:date="2016-04-01T15:30:00Z">
        <w:r w:rsidR="00904BC4">
          <w:rPr>
            <w:rFonts w:asciiTheme="minorHAnsi" w:hAnsiTheme="minorHAnsi"/>
            <w:color w:val="000000"/>
            <w:sz w:val="22"/>
            <w:szCs w:val="22"/>
          </w:rPr>
          <w:t xml:space="preserve">Knowledge of </w:t>
        </w:r>
      </w:ins>
      <w:ins w:id="159" w:author="Gary Epp" w:date="2016-04-01T15:17:00Z">
        <w:r w:rsidRPr="00904BC4">
          <w:rPr>
            <w:rFonts w:asciiTheme="minorHAnsi" w:hAnsiTheme="minorHAnsi"/>
            <w:color w:val="000000"/>
            <w:sz w:val="22"/>
            <w:szCs w:val="22"/>
          </w:rPr>
          <w:t>Purchasing fundamentals, including:</w:t>
        </w:r>
      </w:ins>
    </w:p>
    <w:p w14:paraId="11553E01" w14:textId="4CCD4FF2" w:rsidR="0030634C" w:rsidRPr="0030634C" w:rsidRDefault="0030634C" w:rsidP="00904BC4">
      <w:pPr>
        <w:numPr>
          <w:ilvl w:val="1"/>
          <w:numId w:val="8"/>
        </w:numPr>
        <w:contextualSpacing/>
        <w:textAlignment w:val="center"/>
        <w:rPr>
          <w:ins w:id="160" w:author="Gary Epp" w:date="2016-04-01T15:17:00Z"/>
          <w:rFonts w:asciiTheme="minorHAnsi" w:hAnsiTheme="minorHAnsi"/>
          <w:color w:val="000000"/>
          <w:sz w:val="22"/>
          <w:szCs w:val="22"/>
        </w:rPr>
      </w:pPr>
      <w:ins w:id="161" w:author="Gary Epp" w:date="2016-04-01T15:17:00Z">
        <w:r w:rsidRPr="0030634C">
          <w:rPr>
            <w:rFonts w:asciiTheme="minorHAnsi" w:hAnsiTheme="minorHAnsi"/>
            <w:color w:val="000000"/>
            <w:sz w:val="22"/>
            <w:szCs w:val="22"/>
          </w:rPr>
          <w:t>Forecasting, including</w:t>
        </w:r>
      </w:ins>
      <w:ins w:id="162" w:author="Gary Epp" w:date="2016-04-01T15:21:00Z">
        <w:r w:rsidRPr="0030634C">
          <w:rPr>
            <w:rFonts w:asciiTheme="minorHAnsi" w:hAnsiTheme="minorHAnsi"/>
            <w:color w:val="000000"/>
            <w:sz w:val="22"/>
            <w:szCs w:val="22"/>
          </w:rPr>
          <w:t xml:space="preserve">, </w:t>
        </w:r>
      </w:ins>
      <w:ins w:id="163" w:author="Gary Epp" w:date="2016-04-01T15:17:00Z">
        <w:r w:rsidRPr="0030634C">
          <w:rPr>
            <w:rFonts w:asciiTheme="minorHAnsi" w:hAnsiTheme="minorHAnsi"/>
            <w:color w:val="000000"/>
            <w:sz w:val="22"/>
            <w:szCs w:val="22"/>
          </w:rPr>
          <w:t>Lead Times</w:t>
        </w:r>
      </w:ins>
      <w:ins w:id="164" w:author="Gary Epp" w:date="2016-04-01T15:21:00Z">
        <w:r w:rsidRPr="0030634C">
          <w:rPr>
            <w:rFonts w:asciiTheme="minorHAnsi" w:hAnsiTheme="minorHAnsi"/>
            <w:color w:val="000000"/>
            <w:sz w:val="22"/>
            <w:szCs w:val="22"/>
          </w:rPr>
          <w:t xml:space="preserve">, </w:t>
        </w:r>
      </w:ins>
      <w:ins w:id="165" w:author="Gary Epp" w:date="2016-04-01T15:17:00Z">
        <w:r w:rsidRPr="0030634C">
          <w:rPr>
            <w:rFonts w:asciiTheme="minorHAnsi" w:hAnsiTheme="minorHAnsi"/>
            <w:color w:val="000000"/>
            <w:sz w:val="22"/>
            <w:szCs w:val="22"/>
          </w:rPr>
          <w:t>Safety Stock</w:t>
        </w:r>
      </w:ins>
      <w:ins w:id="166" w:author="Gary Epp" w:date="2016-04-01T15:21:00Z">
        <w:r w:rsidRPr="0030634C">
          <w:rPr>
            <w:rFonts w:asciiTheme="minorHAnsi" w:hAnsiTheme="minorHAnsi"/>
            <w:color w:val="000000"/>
            <w:sz w:val="22"/>
            <w:szCs w:val="22"/>
          </w:rPr>
          <w:t xml:space="preserve">, and </w:t>
        </w:r>
      </w:ins>
      <w:ins w:id="167" w:author="Gary Epp" w:date="2016-04-01T15:17:00Z">
        <w:r w:rsidRPr="0030634C">
          <w:rPr>
            <w:rFonts w:asciiTheme="minorHAnsi" w:hAnsiTheme="minorHAnsi"/>
            <w:color w:val="000000"/>
            <w:sz w:val="22"/>
            <w:szCs w:val="22"/>
          </w:rPr>
          <w:t>Order Cycles</w:t>
        </w:r>
      </w:ins>
    </w:p>
    <w:p w14:paraId="0C04774D" w14:textId="435B94EC" w:rsidR="0030634C" w:rsidRPr="0030634C" w:rsidRDefault="0030634C" w:rsidP="0030634C">
      <w:pPr>
        <w:numPr>
          <w:ilvl w:val="1"/>
          <w:numId w:val="8"/>
        </w:numPr>
        <w:textAlignment w:val="center"/>
        <w:rPr>
          <w:ins w:id="168" w:author="Gary Epp" w:date="2016-04-01T15:17:00Z"/>
          <w:rFonts w:asciiTheme="minorHAnsi" w:hAnsiTheme="minorHAnsi"/>
          <w:color w:val="000000"/>
          <w:sz w:val="22"/>
          <w:szCs w:val="22"/>
        </w:rPr>
      </w:pPr>
      <w:ins w:id="169" w:author="Gary Epp" w:date="2016-04-01T15:17:00Z">
        <w:r w:rsidRPr="0030634C">
          <w:rPr>
            <w:rFonts w:asciiTheme="minorHAnsi" w:hAnsiTheme="minorHAnsi"/>
            <w:color w:val="000000"/>
            <w:sz w:val="22"/>
            <w:szCs w:val="22"/>
          </w:rPr>
          <w:t>Logistics</w:t>
        </w:r>
      </w:ins>
      <w:ins w:id="170" w:author="Gary Epp" w:date="2016-04-01T15:21:00Z">
        <w:r w:rsidRPr="0030634C">
          <w:rPr>
            <w:rFonts w:asciiTheme="minorHAnsi" w:hAnsiTheme="minorHAnsi"/>
            <w:color w:val="000000"/>
            <w:sz w:val="22"/>
            <w:szCs w:val="22"/>
          </w:rPr>
          <w:t xml:space="preserve">; including </w:t>
        </w:r>
      </w:ins>
      <w:ins w:id="171" w:author="Gary Epp" w:date="2016-04-01T15:17:00Z">
        <w:r w:rsidRPr="0030634C">
          <w:rPr>
            <w:rFonts w:asciiTheme="minorHAnsi" w:hAnsiTheme="minorHAnsi"/>
            <w:color w:val="000000"/>
            <w:sz w:val="22"/>
            <w:szCs w:val="22"/>
          </w:rPr>
          <w:t>Knowing best shipping method in various situations</w:t>
        </w:r>
      </w:ins>
      <w:ins w:id="172" w:author="Gary Epp" w:date="2016-04-01T15:21:00Z">
        <w:r w:rsidRPr="0030634C">
          <w:rPr>
            <w:rFonts w:asciiTheme="minorHAnsi" w:hAnsiTheme="minorHAnsi"/>
            <w:color w:val="000000"/>
            <w:sz w:val="22"/>
            <w:szCs w:val="22"/>
          </w:rPr>
          <w:t xml:space="preserve">, </w:t>
        </w:r>
      </w:ins>
      <w:ins w:id="173" w:author="Gary Epp" w:date="2016-04-01T15:17:00Z">
        <w:r w:rsidRPr="0030634C">
          <w:rPr>
            <w:rFonts w:asciiTheme="minorHAnsi" w:hAnsiTheme="minorHAnsi"/>
            <w:color w:val="000000"/>
            <w:sz w:val="22"/>
            <w:szCs w:val="22"/>
          </w:rPr>
          <w:t>Understanding liabilities within shipping</w:t>
        </w:r>
      </w:ins>
      <w:ins w:id="174" w:author="Gary Epp" w:date="2016-04-01T15:21:00Z">
        <w:r w:rsidRPr="0030634C">
          <w:rPr>
            <w:rFonts w:asciiTheme="minorHAnsi" w:hAnsiTheme="minorHAnsi"/>
            <w:color w:val="000000"/>
            <w:sz w:val="22"/>
            <w:szCs w:val="22"/>
          </w:rPr>
          <w:t xml:space="preserve">, and </w:t>
        </w:r>
      </w:ins>
      <w:ins w:id="175" w:author="Gary Epp" w:date="2016-04-01T15:17:00Z">
        <w:r w:rsidRPr="0030634C">
          <w:rPr>
            <w:rFonts w:asciiTheme="minorHAnsi" w:hAnsiTheme="minorHAnsi"/>
            <w:color w:val="000000"/>
            <w:sz w:val="22"/>
            <w:szCs w:val="22"/>
          </w:rPr>
          <w:t>When to pay for shipping insurance (and when not to)</w:t>
        </w:r>
      </w:ins>
    </w:p>
    <w:p w14:paraId="067D300C" w14:textId="4404EAA8" w:rsidR="0030634C" w:rsidRPr="0030634C" w:rsidRDefault="0030634C" w:rsidP="0030634C">
      <w:pPr>
        <w:numPr>
          <w:ilvl w:val="1"/>
          <w:numId w:val="8"/>
        </w:numPr>
        <w:textAlignment w:val="center"/>
        <w:rPr>
          <w:ins w:id="176" w:author="Gary Epp" w:date="2016-04-01T15:17:00Z"/>
          <w:rFonts w:asciiTheme="minorHAnsi" w:hAnsiTheme="minorHAnsi"/>
          <w:color w:val="000000"/>
          <w:sz w:val="22"/>
          <w:szCs w:val="22"/>
        </w:rPr>
      </w:pPr>
      <w:ins w:id="177" w:author="Gary Epp" w:date="2016-04-01T15:17:00Z">
        <w:r w:rsidRPr="0030634C">
          <w:rPr>
            <w:rFonts w:asciiTheme="minorHAnsi" w:hAnsiTheme="minorHAnsi"/>
            <w:color w:val="000000"/>
            <w:sz w:val="22"/>
            <w:szCs w:val="22"/>
          </w:rPr>
          <w:t>Basic to Intermediate understanding of Accounting / Business Finance</w:t>
        </w:r>
      </w:ins>
      <w:ins w:id="178" w:author="Gary Epp" w:date="2016-04-01T15:22:00Z">
        <w:r w:rsidRPr="0030634C">
          <w:rPr>
            <w:rFonts w:asciiTheme="minorHAnsi" w:hAnsiTheme="minorHAnsi"/>
            <w:color w:val="000000"/>
            <w:sz w:val="22"/>
            <w:szCs w:val="22"/>
          </w:rPr>
          <w:t xml:space="preserve"> related to </w:t>
        </w:r>
      </w:ins>
      <w:ins w:id="179" w:author="Gary Epp" w:date="2016-04-01T15:17:00Z">
        <w:r w:rsidRPr="0030634C">
          <w:rPr>
            <w:rFonts w:asciiTheme="minorHAnsi" w:hAnsiTheme="minorHAnsi"/>
            <w:color w:val="000000"/>
            <w:sz w:val="22"/>
            <w:szCs w:val="22"/>
          </w:rPr>
          <w:t>Payment Terms</w:t>
        </w:r>
      </w:ins>
      <w:ins w:id="180" w:author="Gary Epp" w:date="2016-04-01T15:22:00Z">
        <w:r w:rsidRPr="0030634C">
          <w:rPr>
            <w:rFonts w:asciiTheme="minorHAnsi" w:hAnsiTheme="minorHAnsi"/>
            <w:color w:val="000000"/>
            <w:sz w:val="22"/>
            <w:szCs w:val="22"/>
          </w:rPr>
          <w:t xml:space="preserve"> and </w:t>
        </w:r>
      </w:ins>
      <w:ins w:id="181" w:author="Gary Epp" w:date="2016-04-01T15:17:00Z">
        <w:r w:rsidRPr="0030634C">
          <w:rPr>
            <w:rFonts w:asciiTheme="minorHAnsi" w:hAnsiTheme="minorHAnsi"/>
            <w:color w:val="000000"/>
            <w:sz w:val="22"/>
            <w:szCs w:val="22"/>
          </w:rPr>
          <w:t>Shipping Insurance Policies</w:t>
        </w:r>
      </w:ins>
    </w:p>
    <w:p w14:paraId="7B30D7E6" w14:textId="474628B9" w:rsidR="0030634C" w:rsidRPr="0030634C" w:rsidRDefault="0030634C" w:rsidP="00904BC4">
      <w:pPr>
        <w:numPr>
          <w:ilvl w:val="0"/>
          <w:numId w:val="8"/>
        </w:numPr>
        <w:textAlignment w:val="center"/>
        <w:rPr>
          <w:ins w:id="182" w:author="Gary Epp" w:date="2016-04-01T15:17:00Z"/>
          <w:rFonts w:asciiTheme="minorHAnsi" w:hAnsiTheme="minorHAnsi"/>
          <w:color w:val="000000"/>
          <w:sz w:val="22"/>
          <w:szCs w:val="22"/>
        </w:rPr>
      </w:pPr>
      <w:ins w:id="183" w:author="Gary Epp" w:date="2016-04-01T15:17:00Z">
        <w:r w:rsidRPr="0030634C">
          <w:rPr>
            <w:rFonts w:asciiTheme="minorHAnsi" w:hAnsiTheme="minorHAnsi"/>
            <w:color w:val="000000"/>
            <w:sz w:val="22"/>
            <w:szCs w:val="22"/>
          </w:rPr>
          <w:t>Supply Chain Management</w:t>
        </w:r>
      </w:ins>
      <w:ins w:id="184" w:author="Gary Epp" w:date="2016-04-01T15:25:00Z">
        <w:r w:rsidRPr="0030634C">
          <w:rPr>
            <w:rFonts w:asciiTheme="minorHAnsi" w:hAnsiTheme="minorHAnsi"/>
            <w:color w:val="000000"/>
            <w:sz w:val="22"/>
            <w:szCs w:val="22"/>
          </w:rPr>
          <w:t xml:space="preserve"> Knowledge; including </w:t>
        </w:r>
      </w:ins>
      <w:ins w:id="185" w:author="Gary Epp" w:date="2016-04-01T15:17:00Z">
        <w:r w:rsidRPr="0030634C">
          <w:rPr>
            <w:rFonts w:asciiTheme="minorHAnsi" w:hAnsiTheme="minorHAnsi"/>
            <w:color w:val="000000"/>
            <w:sz w:val="22"/>
            <w:szCs w:val="22"/>
          </w:rPr>
          <w:t>Understanding end-to-end Supply Chain basics</w:t>
        </w:r>
      </w:ins>
      <w:ins w:id="186" w:author="Gary Epp" w:date="2016-04-01T15:25:00Z">
        <w:r w:rsidRPr="0030634C">
          <w:rPr>
            <w:rFonts w:asciiTheme="minorHAnsi" w:hAnsiTheme="minorHAnsi"/>
            <w:color w:val="000000"/>
            <w:sz w:val="22"/>
            <w:szCs w:val="22"/>
          </w:rPr>
          <w:t xml:space="preserve">; </w:t>
        </w:r>
      </w:ins>
      <w:ins w:id="187" w:author="Gary Epp" w:date="2016-04-01T15:17:00Z">
        <w:r w:rsidRPr="0030634C">
          <w:rPr>
            <w:rFonts w:asciiTheme="minorHAnsi" w:hAnsiTheme="minorHAnsi"/>
            <w:color w:val="000000"/>
            <w:sz w:val="22"/>
            <w:szCs w:val="22"/>
          </w:rPr>
          <w:t>Identifying Supply Chain weaknesses and developing plans to correct them</w:t>
        </w:r>
      </w:ins>
      <w:ins w:id="188" w:author="Gary Epp" w:date="2016-04-01T15:25:00Z">
        <w:r w:rsidRPr="0030634C">
          <w:rPr>
            <w:rFonts w:asciiTheme="minorHAnsi" w:hAnsiTheme="minorHAnsi"/>
            <w:color w:val="000000"/>
            <w:sz w:val="22"/>
            <w:szCs w:val="22"/>
          </w:rPr>
          <w:t xml:space="preserve">; </w:t>
        </w:r>
      </w:ins>
      <w:ins w:id="189" w:author="Gary Epp" w:date="2016-04-01T15:17:00Z">
        <w:r w:rsidRPr="0030634C">
          <w:rPr>
            <w:rFonts w:asciiTheme="minorHAnsi" w:hAnsiTheme="minorHAnsi"/>
            <w:color w:val="000000"/>
            <w:sz w:val="22"/>
            <w:szCs w:val="22"/>
          </w:rPr>
          <w:t xml:space="preserve">Ability to </w:t>
        </w:r>
      </w:ins>
      <w:r w:rsidR="001148C2" w:rsidRPr="0030634C">
        <w:rPr>
          <w:rFonts w:asciiTheme="minorHAnsi" w:hAnsiTheme="minorHAnsi"/>
          <w:color w:val="000000"/>
          <w:sz w:val="22"/>
          <w:szCs w:val="22"/>
        </w:rPr>
        <w:t>effectiv</w:t>
      </w:r>
      <w:r w:rsidR="001148C2">
        <w:rPr>
          <w:rFonts w:asciiTheme="minorHAnsi" w:hAnsiTheme="minorHAnsi"/>
          <w:color w:val="000000"/>
          <w:sz w:val="22"/>
          <w:szCs w:val="22"/>
        </w:rPr>
        <w:t>ely</w:t>
      </w:r>
      <w:ins w:id="190" w:author="Gary Epp" w:date="2016-04-01T15:17:00Z">
        <w:r w:rsidRPr="0030634C">
          <w:rPr>
            <w:rFonts w:asciiTheme="minorHAnsi" w:hAnsiTheme="minorHAnsi"/>
            <w:color w:val="000000"/>
            <w:sz w:val="22"/>
            <w:szCs w:val="22"/>
          </w:rPr>
          <w:t xml:space="preserve"> build in redundancies</w:t>
        </w:r>
      </w:ins>
      <w:ins w:id="191" w:author="Gary Epp" w:date="2016-04-01T15:25:00Z">
        <w:r>
          <w:rPr>
            <w:rFonts w:asciiTheme="minorHAnsi" w:hAnsiTheme="minorHAnsi"/>
            <w:color w:val="000000"/>
            <w:sz w:val="22"/>
            <w:szCs w:val="22"/>
          </w:rPr>
          <w:t xml:space="preserve">; and Understanding of international </w:t>
        </w:r>
      </w:ins>
      <w:ins w:id="192" w:author="Gary Epp" w:date="2016-04-01T15:26:00Z">
        <w:r>
          <w:rPr>
            <w:rFonts w:asciiTheme="minorHAnsi" w:hAnsiTheme="minorHAnsi"/>
            <w:color w:val="000000"/>
            <w:sz w:val="22"/>
            <w:szCs w:val="22"/>
          </w:rPr>
          <w:t>buying/shipping complexities</w:t>
        </w:r>
      </w:ins>
    </w:p>
    <w:p w14:paraId="3EFC5593" w14:textId="70C7CE5F" w:rsidR="0030634C" w:rsidRPr="00904BC4" w:rsidRDefault="0030634C" w:rsidP="00904BC4">
      <w:pPr>
        <w:numPr>
          <w:ilvl w:val="0"/>
          <w:numId w:val="8"/>
        </w:numPr>
        <w:textAlignment w:val="center"/>
        <w:rPr>
          <w:rFonts w:asciiTheme="minorHAnsi" w:hAnsiTheme="minorHAnsi"/>
          <w:color w:val="000000"/>
          <w:sz w:val="22"/>
          <w:szCs w:val="22"/>
        </w:rPr>
      </w:pPr>
      <w:ins w:id="193" w:author="Gary Epp" w:date="2016-04-01T15:17:00Z">
        <w:r>
          <w:rPr>
            <w:rFonts w:asciiTheme="minorHAnsi" w:hAnsiTheme="minorHAnsi"/>
            <w:color w:val="000000"/>
            <w:sz w:val="22"/>
            <w:szCs w:val="22"/>
          </w:rPr>
          <w:t xml:space="preserve">Negotiating </w:t>
        </w:r>
      </w:ins>
      <w:ins w:id="194" w:author="Gary Epp" w:date="2016-04-01T15:26:00Z">
        <w:r>
          <w:rPr>
            <w:rFonts w:asciiTheme="minorHAnsi" w:hAnsiTheme="minorHAnsi"/>
            <w:color w:val="000000"/>
            <w:sz w:val="22"/>
            <w:szCs w:val="22"/>
          </w:rPr>
          <w:t xml:space="preserve">Knowledge; including </w:t>
        </w:r>
      </w:ins>
      <w:ins w:id="195" w:author="Gary Epp" w:date="2016-04-01T15:27:00Z">
        <w:r w:rsidR="00904BC4">
          <w:rPr>
            <w:rFonts w:asciiTheme="minorHAnsi" w:hAnsiTheme="minorHAnsi"/>
            <w:color w:val="000000"/>
            <w:sz w:val="22"/>
            <w:szCs w:val="22"/>
          </w:rPr>
          <w:t>when/h</w:t>
        </w:r>
      </w:ins>
      <w:ins w:id="196" w:author="Gary Epp" w:date="2016-04-01T15:17:00Z">
        <w:r w:rsidRPr="0030634C">
          <w:rPr>
            <w:rFonts w:asciiTheme="minorHAnsi" w:hAnsiTheme="minorHAnsi"/>
            <w:color w:val="000000"/>
            <w:sz w:val="22"/>
            <w:szCs w:val="22"/>
          </w:rPr>
          <w:t>ow to leverage a situation in an ethical manner</w:t>
        </w:r>
      </w:ins>
      <w:ins w:id="197" w:author="Gary Epp" w:date="2016-04-01T15:26:00Z">
        <w:r>
          <w:rPr>
            <w:rFonts w:asciiTheme="minorHAnsi" w:hAnsiTheme="minorHAnsi"/>
            <w:color w:val="000000"/>
            <w:sz w:val="22"/>
            <w:szCs w:val="22"/>
          </w:rPr>
          <w:t xml:space="preserve">; </w:t>
        </w:r>
      </w:ins>
      <w:ins w:id="198" w:author="Gary Epp" w:date="2016-04-01T15:28:00Z">
        <w:r w:rsidR="00904BC4">
          <w:rPr>
            <w:rFonts w:asciiTheme="minorHAnsi" w:hAnsiTheme="minorHAnsi"/>
            <w:color w:val="000000"/>
            <w:sz w:val="22"/>
            <w:szCs w:val="22"/>
          </w:rPr>
          <w:t>Press versus Hold</w:t>
        </w:r>
      </w:ins>
      <w:ins w:id="199" w:author="Gary Epp" w:date="2016-04-01T15:26:00Z">
        <w:r>
          <w:rPr>
            <w:rFonts w:asciiTheme="minorHAnsi" w:hAnsiTheme="minorHAnsi"/>
            <w:color w:val="000000"/>
            <w:sz w:val="22"/>
            <w:szCs w:val="22"/>
          </w:rPr>
          <w:t xml:space="preserve">; </w:t>
        </w:r>
      </w:ins>
      <w:ins w:id="200" w:author="Gary Epp" w:date="2016-04-01T15:28:00Z">
        <w:r w:rsidR="00904BC4">
          <w:rPr>
            <w:rFonts w:asciiTheme="minorHAnsi" w:hAnsiTheme="minorHAnsi"/>
            <w:color w:val="000000"/>
            <w:sz w:val="22"/>
            <w:szCs w:val="22"/>
          </w:rPr>
          <w:t>U</w:t>
        </w:r>
      </w:ins>
      <w:ins w:id="201" w:author="Gary Epp" w:date="2016-04-01T15:17:00Z">
        <w:r w:rsidRPr="0030634C">
          <w:rPr>
            <w:rFonts w:asciiTheme="minorHAnsi" w:hAnsiTheme="minorHAnsi"/>
            <w:color w:val="000000"/>
            <w:sz w:val="22"/>
            <w:szCs w:val="22"/>
          </w:rPr>
          <w:t>tilize different variables to achieve the desired result</w:t>
        </w:r>
      </w:ins>
      <w:ins w:id="202" w:author="Gary Epp" w:date="2016-04-01T15:26:00Z">
        <w:r>
          <w:rPr>
            <w:rFonts w:asciiTheme="minorHAnsi" w:hAnsiTheme="minorHAnsi"/>
            <w:color w:val="000000"/>
            <w:sz w:val="22"/>
            <w:szCs w:val="22"/>
          </w:rPr>
          <w:t xml:space="preserve">; and </w:t>
        </w:r>
      </w:ins>
      <w:ins w:id="203" w:author="Gary Epp" w:date="2016-04-01T15:27:00Z">
        <w:r>
          <w:rPr>
            <w:rFonts w:asciiTheme="minorHAnsi" w:hAnsiTheme="minorHAnsi"/>
            <w:color w:val="000000"/>
            <w:sz w:val="22"/>
            <w:szCs w:val="22"/>
          </w:rPr>
          <w:t>E</w:t>
        </w:r>
      </w:ins>
      <w:ins w:id="204" w:author="Gary Epp" w:date="2016-04-01T15:17:00Z">
        <w:r w:rsidRPr="0030634C">
          <w:rPr>
            <w:rFonts w:asciiTheme="minorHAnsi" w:hAnsiTheme="minorHAnsi"/>
            <w:color w:val="000000"/>
            <w:sz w:val="22"/>
            <w:szCs w:val="22"/>
          </w:rPr>
          <w:t>fficiently determine when to utilize quantity price breaks</w:t>
        </w:r>
      </w:ins>
    </w:p>
    <w:p w14:paraId="78FBE042" w14:textId="77777777" w:rsidR="00904BC4" w:rsidRDefault="00904BC4" w:rsidP="00C32A7C">
      <w:pPr>
        <w:pStyle w:val="Body"/>
        <w:spacing w:after="0" w:line="240" w:lineRule="auto"/>
        <w:rPr>
          <w:ins w:id="205" w:author="Gary Epp" w:date="2016-04-01T15:28:00Z"/>
          <w:b/>
          <w:bCs/>
        </w:rPr>
      </w:pPr>
    </w:p>
    <w:p w14:paraId="6AEDC07B" w14:textId="5ED0528D" w:rsidR="00C32A7C" w:rsidRDefault="00C32A7C" w:rsidP="00C32A7C">
      <w:pPr>
        <w:pStyle w:val="Body"/>
        <w:spacing w:after="0" w:line="240" w:lineRule="auto"/>
        <w:rPr>
          <w:b/>
          <w:bCs/>
        </w:rPr>
      </w:pPr>
      <w:r>
        <w:rPr>
          <w:b/>
          <w:bCs/>
        </w:rPr>
        <w:t>The perfect candidate</w:t>
      </w:r>
    </w:p>
    <w:p w14:paraId="3DFE0FDE"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Because we are a small company, we feel that team members that share our Core Values are essential to our growth.  In the office we are all a team worki</w:t>
      </w:r>
      <w:bookmarkStart w:id="206" w:name="_GoBack"/>
      <w:bookmarkEnd w:id="206"/>
      <w:r>
        <w:rPr>
          <w:rStyle w:val="normaltextrun"/>
          <w:rFonts w:ascii="Calibri" w:hAnsi="Calibri" w:cs="Segoe UI"/>
          <w:sz w:val="22"/>
          <w:szCs w:val="22"/>
        </w:rPr>
        <w:t>ng towards a common goal and MUST be able to work together effectively. Here are the Core Values we share that make us who we are as a company: </w:t>
      </w:r>
      <w:r>
        <w:rPr>
          <w:rStyle w:val="eop"/>
          <w:rFonts w:ascii="Calibri" w:hAnsi="Calibri" w:cs="Segoe UI"/>
          <w:sz w:val="22"/>
          <w:szCs w:val="22"/>
        </w:rPr>
        <w:t> </w:t>
      </w:r>
    </w:p>
    <w:p w14:paraId="56B381C0" w14:textId="77777777" w:rsidR="00C32A7C" w:rsidRDefault="00C32A7C" w:rsidP="00C32A7C">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 </w:t>
      </w:r>
    </w:p>
    <w:p w14:paraId="3F85953E"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Do the Right Thing</w:t>
      </w:r>
      <w:r>
        <w:rPr>
          <w:rStyle w:val="eop"/>
          <w:rFonts w:ascii="Calibri" w:hAnsi="Calibri" w:cs="Segoe UI"/>
          <w:sz w:val="22"/>
          <w:szCs w:val="22"/>
        </w:rPr>
        <w:t> </w:t>
      </w:r>
    </w:p>
    <w:p w14:paraId="02BB33FC"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i/>
          <w:iCs/>
          <w:color w:val="333333"/>
          <w:sz w:val="22"/>
          <w:szCs w:val="22"/>
        </w:rPr>
        <w:t>We do the right thing even when no one is watching. We abide by the highest moral and ethical standards and conduct ourselves with integrity and honesty.</w:t>
      </w:r>
      <w:r>
        <w:rPr>
          <w:rStyle w:val="eop"/>
          <w:rFonts w:ascii="Calibri" w:hAnsi="Calibri" w:cs="Segoe UI"/>
          <w:sz w:val="22"/>
          <w:szCs w:val="22"/>
        </w:rPr>
        <w:t> </w:t>
      </w:r>
    </w:p>
    <w:p w14:paraId="62C5F075"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Serve Others</w:t>
      </w:r>
      <w:r>
        <w:rPr>
          <w:rStyle w:val="eop"/>
          <w:rFonts w:ascii="Calibri" w:hAnsi="Calibri" w:cs="Segoe UI"/>
          <w:sz w:val="22"/>
          <w:szCs w:val="22"/>
        </w:rPr>
        <w:t> </w:t>
      </w:r>
    </w:p>
    <w:p w14:paraId="5EA6B543"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i/>
          <w:iCs/>
          <w:color w:val="333333"/>
          <w:sz w:val="22"/>
          <w:szCs w:val="22"/>
        </w:rPr>
        <w:t>We act with an “I’m for you” mentality and perpetually seek ways to assist others. We collaborate with humility and appreciation to positively impact our team, our customers, our vendors and others within our sphere of influence.</w:t>
      </w:r>
      <w:r>
        <w:rPr>
          <w:rStyle w:val="eop"/>
          <w:rFonts w:ascii="Calibri" w:hAnsi="Calibri" w:cs="Segoe UI"/>
          <w:sz w:val="22"/>
          <w:szCs w:val="22"/>
        </w:rPr>
        <w:t> </w:t>
      </w:r>
    </w:p>
    <w:p w14:paraId="3C84A661"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Raise the Bar</w:t>
      </w:r>
      <w:r>
        <w:rPr>
          <w:rStyle w:val="eop"/>
          <w:rFonts w:ascii="Calibri" w:hAnsi="Calibri" w:cs="Segoe UI"/>
          <w:sz w:val="22"/>
          <w:szCs w:val="22"/>
        </w:rPr>
        <w:t> </w:t>
      </w:r>
    </w:p>
    <w:p w14:paraId="47EFA550"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i/>
          <w:iCs/>
          <w:color w:val="333333"/>
          <w:sz w:val="22"/>
          <w:szCs w:val="22"/>
        </w:rPr>
        <w:lastRenderedPageBreak/>
        <w:t>We encourage and celebrate continuous improvement. We not only meet and surpass expectations; we create them and provide extraordinary service, innovation, quality and attitude.</w:t>
      </w:r>
      <w:r>
        <w:rPr>
          <w:rStyle w:val="eop"/>
          <w:rFonts w:ascii="Calibri" w:hAnsi="Calibri" w:cs="Segoe UI"/>
          <w:sz w:val="22"/>
          <w:szCs w:val="22"/>
        </w:rPr>
        <w:t> </w:t>
      </w:r>
    </w:p>
    <w:p w14:paraId="4FA5D23E"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Balance Life and Enjoy the Journey</w:t>
      </w:r>
      <w:r>
        <w:rPr>
          <w:rStyle w:val="eop"/>
          <w:rFonts w:ascii="Calibri" w:hAnsi="Calibri" w:cs="Segoe UI"/>
          <w:sz w:val="22"/>
          <w:szCs w:val="22"/>
        </w:rPr>
        <w:t> </w:t>
      </w:r>
    </w:p>
    <w:p w14:paraId="277F68BF"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i/>
          <w:iCs/>
          <w:color w:val="333333"/>
          <w:sz w:val="22"/>
          <w:szCs w:val="22"/>
        </w:rPr>
        <w:t>We don’t take ourselves too seriously. It’s not always about the destination; it’s about enjoying the ride. We have fun within the framework of our core values.</w:t>
      </w:r>
      <w:r>
        <w:rPr>
          <w:rStyle w:val="eop"/>
          <w:rFonts w:ascii="Calibri" w:hAnsi="Calibri" w:cs="Segoe UI"/>
          <w:sz w:val="22"/>
          <w:szCs w:val="22"/>
        </w:rPr>
        <w:t> </w:t>
      </w:r>
    </w:p>
    <w:p w14:paraId="5DE22128" w14:textId="77777777" w:rsidR="00C32A7C" w:rsidRDefault="00C32A7C" w:rsidP="00C32A7C">
      <w:pPr>
        <w:pStyle w:val="Body"/>
        <w:spacing w:after="0" w:line="240" w:lineRule="auto"/>
        <w:rPr>
          <w:b/>
          <w:bCs/>
          <w:lang w:val="fr-FR"/>
        </w:rPr>
      </w:pPr>
    </w:p>
    <w:p w14:paraId="471ED718" w14:textId="77777777" w:rsidR="00C32A7C" w:rsidRDefault="00C32A7C" w:rsidP="00C32A7C">
      <w:pPr>
        <w:pStyle w:val="Body"/>
        <w:spacing w:after="0" w:line="240" w:lineRule="auto"/>
        <w:rPr>
          <w:b/>
          <w:bCs/>
        </w:rPr>
      </w:pPr>
      <w:r>
        <w:rPr>
          <w:b/>
          <w:bCs/>
          <w:lang w:val="fr-FR"/>
        </w:rPr>
        <w:t>Compensation</w:t>
      </w:r>
    </w:p>
    <w:p w14:paraId="052E8C37"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Wingdings" w:hAnsi="Wingdings" w:cs="Segoe UI"/>
          <w:sz w:val="22"/>
          <w:szCs w:val="22"/>
        </w:rPr>
        <w:t></w:t>
      </w:r>
      <w:r>
        <w:rPr>
          <w:rStyle w:val="normaltextrun"/>
          <w:sz w:val="22"/>
          <w:szCs w:val="22"/>
        </w:rPr>
        <w:t> </w:t>
      </w:r>
      <w:r>
        <w:rPr>
          <w:rStyle w:val="normaltextrun"/>
          <w:rFonts w:ascii="Calibri" w:hAnsi="Calibri" w:cs="Segoe UI"/>
          <w:sz w:val="22"/>
          <w:szCs w:val="22"/>
        </w:rPr>
        <w:t>Position pay based on position requirements and your experience</w:t>
      </w:r>
    </w:p>
    <w:p w14:paraId="65C5BAF2"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Wingdings" w:hAnsi="Wingdings" w:cs="Segoe UI"/>
          <w:sz w:val="22"/>
          <w:szCs w:val="22"/>
        </w:rPr>
        <w:t></w:t>
      </w:r>
      <w:r>
        <w:rPr>
          <w:rStyle w:val="normaltextrun"/>
          <w:sz w:val="22"/>
          <w:szCs w:val="22"/>
        </w:rPr>
        <w:t> </w:t>
      </w:r>
      <w:r>
        <w:rPr>
          <w:rStyle w:val="normaltextrun"/>
          <w:rFonts w:ascii="Calibri" w:hAnsi="Calibri" w:cs="Segoe UI"/>
          <w:sz w:val="22"/>
          <w:szCs w:val="22"/>
        </w:rPr>
        <w:t>We offer a casual, flexible, team-oriented work environment.  Benefits available on first of month following hire date include: company sponsored LTD and Life Insurance;  Health benefits with company contribution, holiday pay, paid time off (PTO), and Voluntary Vision, Dental and additional Life Insurance available.  After 90 days: 401K with company contribution</w:t>
      </w:r>
      <w:r>
        <w:rPr>
          <w:rStyle w:val="eop"/>
          <w:rFonts w:eastAsia="Calibri" w:cs="Segoe UI"/>
          <w:sz w:val="22"/>
          <w:szCs w:val="22"/>
        </w:rPr>
        <w:t> </w:t>
      </w:r>
    </w:p>
    <w:p w14:paraId="6DA1D31E" w14:textId="77777777" w:rsidR="00C32A7C" w:rsidRDefault="00C32A7C" w:rsidP="00C32A7C">
      <w:pPr>
        <w:pStyle w:val="paragraph"/>
        <w:spacing w:before="0" w:beforeAutospacing="0" w:after="0" w:afterAutospacing="0"/>
        <w:textAlignment w:val="baseline"/>
        <w:rPr>
          <w:rFonts w:ascii="Segoe UI" w:hAnsi="Segoe UI" w:cs="Segoe UI"/>
          <w:sz w:val="12"/>
          <w:szCs w:val="12"/>
        </w:rPr>
      </w:pPr>
      <w:r>
        <w:rPr>
          <w:rStyle w:val="normaltextrun"/>
          <w:rFonts w:ascii="Wingdings" w:hAnsi="Wingdings" w:cs="Segoe UI"/>
          <w:sz w:val="22"/>
          <w:szCs w:val="22"/>
        </w:rPr>
        <w:t></w:t>
      </w:r>
      <w:r>
        <w:rPr>
          <w:rStyle w:val="normaltextrun"/>
          <w:sz w:val="22"/>
          <w:szCs w:val="22"/>
        </w:rPr>
        <w:t> </w:t>
      </w:r>
      <w:r>
        <w:rPr>
          <w:rStyle w:val="normaltextrun"/>
          <w:rFonts w:ascii="Calibri" w:hAnsi="Calibri" w:cs="Segoe UI"/>
          <w:sz w:val="22"/>
          <w:szCs w:val="22"/>
        </w:rPr>
        <w:t>CK Cares Employee Care Service - Chaplains on call 24 hours a day, 365 days a year, nationwide, for crisis intervention and emergency situations - available to you and your family members. Company sponsored wellness initiatives</w:t>
      </w:r>
      <w:r>
        <w:rPr>
          <w:rStyle w:val="eop"/>
          <w:rFonts w:eastAsia="Calibri" w:cs="Segoe UI"/>
          <w:sz w:val="22"/>
          <w:szCs w:val="22"/>
        </w:rPr>
        <w:t> </w:t>
      </w:r>
    </w:p>
    <w:p w14:paraId="742D13BE" w14:textId="77777777" w:rsidR="00C32A7C" w:rsidRDefault="00C32A7C" w:rsidP="00C32A7C">
      <w:pPr>
        <w:pStyle w:val="paragraph"/>
        <w:spacing w:before="0" w:beforeAutospacing="0" w:after="0" w:afterAutospacing="0"/>
        <w:ind w:left="720"/>
        <w:textAlignment w:val="baseline"/>
        <w:rPr>
          <w:rFonts w:ascii="Segoe UI" w:hAnsi="Segoe UI" w:cs="Segoe UI"/>
          <w:sz w:val="12"/>
          <w:szCs w:val="12"/>
        </w:rPr>
      </w:pPr>
      <w:r>
        <w:rPr>
          <w:rStyle w:val="eop"/>
          <w:rFonts w:eastAsia="Calibri" w:cs="Segoe UI"/>
          <w:sz w:val="22"/>
          <w:szCs w:val="22"/>
        </w:rPr>
        <w:t> </w:t>
      </w:r>
    </w:p>
    <w:p w14:paraId="005B44F5" w14:textId="77777777" w:rsidR="00BA20A3" w:rsidRPr="00BA20A3" w:rsidRDefault="00C32A7C" w:rsidP="0026730C">
      <w:pPr>
        <w:pStyle w:val="paragraph"/>
        <w:spacing w:before="0" w:beforeAutospacing="0" w:after="0" w:afterAutospacing="0"/>
        <w:textAlignment w:val="baseline"/>
        <w:rPr>
          <w:rFonts w:asciiTheme="minorHAnsi" w:eastAsia="Calibri" w:hAnsiTheme="minorHAnsi" w:cs="Arial"/>
          <w:sz w:val="22"/>
          <w:szCs w:val="22"/>
        </w:rPr>
      </w:pPr>
      <w:r>
        <w:rPr>
          <w:rStyle w:val="normaltextrun"/>
          <w:rFonts w:ascii="Calibri" w:hAnsi="Calibri" w:cs="Segoe UI"/>
          <w:sz w:val="20"/>
          <w:szCs w:val="20"/>
        </w:rPr>
        <w:t>We are a</w:t>
      </w:r>
      <w:r>
        <w:rPr>
          <w:rStyle w:val="apple-converted-space"/>
          <w:rFonts w:ascii="Calibri" w:hAnsi="Calibri" w:cs="Segoe UI"/>
          <w:sz w:val="20"/>
          <w:szCs w:val="20"/>
        </w:rPr>
        <w:t> </w:t>
      </w:r>
      <w:r>
        <w:rPr>
          <w:rStyle w:val="normaltextrun"/>
          <w:rFonts w:ascii="Calibri" w:hAnsi="Calibri" w:cs="Segoe UI"/>
          <w:b/>
          <w:bCs/>
          <w:sz w:val="20"/>
          <w:szCs w:val="20"/>
        </w:rPr>
        <w:t>Drug-Free Workplace</w:t>
      </w:r>
      <w:r>
        <w:rPr>
          <w:rStyle w:val="apple-converted-space"/>
          <w:rFonts w:ascii="Calibri" w:hAnsi="Calibri" w:cs="Segoe UI"/>
          <w:b/>
          <w:bCs/>
          <w:sz w:val="20"/>
          <w:szCs w:val="20"/>
        </w:rPr>
        <w:t> </w:t>
      </w:r>
      <w:r>
        <w:rPr>
          <w:rStyle w:val="normaltextrun"/>
          <w:rFonts w:ascii="Calibri" w:hAnsi="Calibri" w:cs="Segoe UI"/>
          <w:sz w:val="20"/>
          <w:szCs w:val="20"/>
        </w:rPr>
        <w:t>and all candidates must pass a drug screen and background/</w:t>
      </w:r>
      <w:r w:rsidR="0026730C">
        <w:rPr>
          <w:rStyle w:val="normaltextrun"/>
          <w:rFonts w:ascii="Calibri" w:hAnsi="Calibri" w:cs="Segoe UI"/>
          <w:sz w:val="20"/>
          <w:szCs w:val="20"/>
        </w:rPr>
        <w:t xml:space="preserve">possible </w:t>
      </w:r>
      <w:r>
        <w:rPr>
          <w:rStyle w:val="normaltextrun"/>
          <w:rFonts w:ascii="Calibri" w:hAnsi="Calibri" w:cs="Segoe UI"/>
          <w:sz w:val="20"/>
          <w:szCs w:val="20"/>
        </w:rPr>
        <w:t xml:space="preserve">credit checks. </w:t>
      </w:r>
    </w:p>
    <w:tbl>
      <w:tblPr>
        <w:tblW w:w="252" w:type="dxa"/>
        <w:tblBorders>
          <w:top w:val="nil"/>
          <w:left w:val="nil"/>
          <w:bottom w:val="nil"/>
          <w:right w:val="nil"/>
        </w:tblBorders>
        <w:tblLayout w:type="fixed"/>
        <w:tblLook w:val="0000" w:firstRow="0" w:lastRow="0" w:firstColumn="0" w:lastColumn="0" w:noHBand="0" w:noVBand="0"/>
      </w:tblPr>
      <w:tblGrid>
        <w:gridCol w:w="252"/>
      </w:tblGrid>
      <w:tr w:rsidR="00D2790B" w:rsidRPr="003E4239" w14:paraId="34C83C16" w14:textId="77777777" w:rsidTr="00FF4D2E">
        <w:trPr>
          <w:trHeight w:val="268"/>
        </w:trPr>
        <w:tc>
          <w:tcPr>
            <w:tcW w:w="252" w:type="dxa"/>
          </w:tcPr>
          <w:p w14:paraId="487111E4" w14:textId="77777777" w:rsidR="00D2790B" w:rsidRPr="003E4239" w:rsidRDefault="00D2790B" w:rsidP="00E625C6">
            <w:pPr>
              <w:rPr>
                <w:rFonts w:ascii="Arial" w:hAnsi="Arial" w:cs="Arial"/>
                <w:sz w:val="20"/>
                <w:szCs w:val="20"/>
              </w:rPr>
            </w:pPr>
          </w:p>
        </w:tc>
      </w:tr>
    </w:tbl>
    <w:p w14:paraId="00B5DB35" w14:textId="77777777" w:rsidR="00E127F7" w:rsidRDefault="00E127F7" w:rsidP="005E2FBB"/>
    <w:sectPr w:rsidR="00E127F7" w:rsidSect="00F250E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 w:author="Gary Epp" w:date="2016-04-01T14:34:00Z" w:initials="GE">
    <w:p w14:paraId="1B8F0FD8" w14:textId="77777777" w:rsidR="008E01E1" w:rsidRDefault="008E01E1">
      <w:pPr>
        <w:pStyle w:val="CommentText"/>
      </w:pPr>
      <w:r>
        <w:rPr>
          <w:rStyle w:val="CommentReference"/>
        </w:rPr>
        <w:annotationRef/>
      </w:r>
      <w:r>
        <w:t>These bullets needlessly replicate language in the "Proactive" bullet in the Key Traits section below</w:t>
      </w:r>
    </w:p>
  </w:comment>
  <w:comment w:id="96" w:author="Gary Epp" w:date="2016-04-01T14:53:00Z" w:initials="GE">
    <w:p w14:paraId="5A5F8924" w14:textId="77777777" w:rsidR="00333FCE" w:rsidRDefault="00333FCE">
      <w:pPr>
        <w:pStyle w:val="CommentText"/>
      </w:pPr>
      <w:r>
        <w:t>T</w:t>
      </w:r>
      <w:r>
        <w:rPr>
          <w:rStyle w:val="CommentReference"/>
        </w:rPr>
        <w:annotationRef/>
      </w:r>
      <w:r>
        <w:t>hese points captured and other bullets in the previous section</w:t>
      </w:r>
    </w:p>
  </w:comment>
  <w:comment w:id="106" w:author="Gary Epp" w:date="2016-04-01T14:49:00Z" w:initials="GE">
    <w:p w14:paraId="1E1D0259" w14:textId="77777777" w:rsidR="00333FCE" w:rsidRDefault="00333FCE">
      <w:pPr>
        <w:pStyle w:val="CommentText"/>
      </w:pPr>
      <w:r>
        <w:rPr>
          <w:rStyle w:val="CommentReference"/>
        </w:rPr>
        <w:annotationRef/>
      </w:r>
      <w:r>
        <w:t>If they have the native intelligence, and associated interest, this should not be an issue; so I don't need think we need to call it out separately</w:t>
      </w:r>
    </w:p>
  </w:comment>
  <w:comment w:id="109" w:author="Gary Epp" w:date="2016-04-01T14:50:00Z" w:initials="GE">
    <w:p w14:paraId="59EFC2C2" w14:textId="77777777" w:rsidR="00333FCE" w:rsidRDefault="00333FCE">
      <w:pPr>
        <w:pStyle w:val="CommentText"/>
      </w:pPr>
      <w:r>
        <w:rPr>
          <w:rStyle w:val="CommentReference"/>
        </w:rPr>
        <w:annotationRef/>
      </w:r>
      <w:r>
        <w:t>I added a phrase to this effect under “Communication Skills" in the section below</w:t>
      </w:r>
    </w:p>
  </w:comment>
  <w:comment w:id="112" w:author="Gary Epp" w:date="2016-04-01T14:52:00Z" w:initials="GE">
    <w:p w14:paraId="5E0F6FAE" w14:textId="77777777" w:rsidR="00333FCE" w:rsidRDefault="00333FCE">
      <w:pPr>
        <w:pStyle w:val="CommentText"/>
      </w:pPr>
      <w:r>
        <w:rPr>
          <w:rStyle w:val="CommentReference"/>
        </w:rPr>
        <w:annotationRef/>
      </w:r>
      <w:r>
        <w:t>Moved to section above. See bullet which starts "Support product manager…"</w:t>
      </w:r>
    </w:p>
  </w:comment>
  <w:comment w:id="115" w:author="Gary Epp" w:date="2016-04-01T14:50:00Z" w:initials="GE">
    <w:p w14:paraId="113C52EF" w14:textId="77777777" w:rsidR="00333FCE" w:rsidRDefault="00333FCE">
      <w:pPr>
        <w:pStyle w:val="CommentText"/>
      </w:pPr>
      <w:r>
        <w:rPr>
          <w:rStyle w:val="CommentReference"/>
        </w:rPr>
        <w:annotationRef/>
      </w:r>
      <w:r>
        <w:t>This is an activity. I believe we captured in the previous section the related results we are seeking</w:t>
      </w:r>
    </w:p>
  </w:comment>
  <w:comment w:id="149" w:author="Gary Epp" w:date="2016-04-01T14:54:00Z" w:initials="GE">
    <w:p w14:paraId="524663CE" w14:textId="66971B51" w:rsidR="00EA283F" w:rsidRDefault="00EA283F">
      <w:pPr>
        <w:pStyle w:val="CommentText"/>
      </w:pPr>
      <w:r>
        <w:rPr>
          <w:rStyle w:val="CommentReference"/>
        </w:rPr>
        <w:annotationRef/>
      </w:r>
      <w:r w:rsidR="00904BC4">
        <w:rPr>
          <w:rFonts w:ascii="Arial" w:hAnsi="Arial" w:cs="Arial"/>
          <w:bCs/>
        </w:rPr>
        <w:t>See insertion below</w:t>
      </w:r>
    </w:p>
  </w:comment>
  <w:comment w:id="152" w:author="Gary Epp" w:date="2016-04-01T14:54:00Z" w:initials="GE">
    <w:p w14:paraId="716FAC86" w14:textId="3AC936AF" w:rsidR="00EA283F" w:rsidRDefault="00EA283F">
      <w:pPr>
        <w:pStyle w:val="CommentText"/>
      </w:pPr>
      <w:r>
        <w:rPr>
          <w:rStyle w:val="CommentReference"/>
        </w:rPr>
        <w:annotationRef/>
      </w:r>
      <w:r w:rsidR="00904BC4">
        <w:t>Included in section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8F0FD8" w15:done="0"/>
  <w15:commentEx w15:paraId="5A5F8924" w15:done="0"/>
  <w15:commentEx w15:paraId="1E1D0259" w15:done="0"/>
  <w15:commentEx w15:paraId="59EFC2C2" w15:done="0"/>
  <w15:commentEx w15:paraId="5E0F6FAE" w15:done="0"/>
  <w15:commentEx w15:paraId="113C52EF" w15:done="0"/>
  <w15:commentEx w15:paraId="524663CE" w15:done="0"/>
  <w15:commentEx w15:paraId="716FAC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yriad Pro">
    <w:panose1 w:val="00000000000000000000"/>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B51"/>
    <w:multiLevelType w:val="hybridMultilevel"/>
    <w:tmpl w:val="937EBE70"/>
    <w:lvl w:ilvl="0" w:tplc="8FA64558">
      <w:numFmt w:val="bullet"/>
      <w:lvlText w:val="•"/>
      <w:lvlJc w:val="left"/>
      <w:pPr>
        <w:ind w:left="720" w:hanging="360"/>
      </w:pPr>
      <w:rPr>
        <w:rFonts w:ascii="Verdana" w:eastAsia="Calibri"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4B9B"/>
    <w:multiLevelType w:val="hybridMultilevel"/>
    <w:tmpl w:val="756C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7F67"/>
    <w:multiLevelType w:val="multilevel"/>
    <w:tmpl w:val="A8323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1F5"/>
    <w:multiLevelType w:val="hybridMultilevel"/>
    <w:tmpl w:val="82C424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F212F"/>
    <w:multiLevelType w:val="multilevel"/>
    <w:tmpl w:val="8C6C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A33EA"/>
    <w:multiLevelType w:val="hybridMultilevel"/>
    <w:tmpl w:val="C91C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11EC6"/>
    <w:multiLevelType w:val="hybridMultilevel"/>
    <w:tmpl w:val="D8468324"/>
    <w:lvl w:ilvl="0" w:tplc="DD6E4FC0">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537546"/>
    <w:multiLevelType w:val="hybridMultilevel"/>
    <w:tmpl w:val="0DDAB9BC"/>
    <w:lvl w:ilvl="0" w:tplc="A82C26FA">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D5739A"/>
    <w:multiLevelType w:val="hybridMultilevel"/>
    <w:tmpl w:val="581817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97373"/>
    <w:multiLevelType w:val="multilevel"/>
    <w:tmpl w:val="CC7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7B729D"/>
    <w:multiLevelType w:val="multilevel"/>
    <w:tmpl w:val="9D5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FE1267"/>
    <w:multiLevelType w:val="hybridMultilevel"/>
    <w:tmpl w:val="07D6E7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6A51FD"/>
    <w:multiLevelType w:val="multilevel"/>
    <w:tmpl w:val="265E3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F67A66"/>
    <w:multiLevelType w:val="hybridMultilevel"/>
    <w:tmpl w:val="51B602E0"/>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E9858A0"/>
    <w:multiLevelType w:val="hybridMultilevel"/>
    <w:tmpl w:val="CE3C8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6"/>
  </w:num>
  <w:num w:numId="5">
    <w:abstractNumId w:val="5"/>
  </w:num>
  <w:num w:numId="6">
    <w:abstractNumId w:val="8"/>
  </w:num>
  <w:num w:numId="7">
    <w:abstractNumId w:val="1"/>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1"/>
  </w:num>
  <w:num w:numId="12">
    <w:abstractNumId w:val="3"/>
  </w:num>
  <w:num w:numId="13">
    <w:abstractNumId w:val="7"/>
  </w:num>
  <w:num w:numId="14">
    <w:abstractNumId w:val="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Fournier">
    <w15:presenceInfo w15:providerId="AD" w15:userId="S-1-5-21-4159356622-654065721-3284771695-4233"/>
  </w15:person>
  <w15:person w15:author="Gary Epp">
    <w15:presenceInfo w15:providerId="AD" w15:userId="S-1-5-21-4159356622-654065721-3284771695-5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D40F7CD-B110-445D-B4E0-DAF2F9730CB9}"/>
    <w:docVar w:name="dgnword-eventsink" w:val="914849152"/>
    <w:docVar w:name="dgnword-lastRevisionsView" w:val="0"/>
  </w:docVars>
  <w:rsids>
    <w:rsidRoot w:val="00E127F7"/>
    <w:rsid w:val="0000095D"/>
    <w:rsid w:val="00076572"/>
    <w:rsid w:val="000F2255"/>
    <w:rsid w:val="00103492"/>
    <w:rsid w:val="001148C2"/>
    <w:rsid w:val="00140A7D"/>
    <w:rsid w:val="001D2CA5"/>
    <w:rsid w:val="0026730C"/>
    <w:rsid w:val="00270A76"/>
    <w:rsid w:val="002C76D4"/>
    <w:rsid w:val="002F7A83"/>
    <w:rsid w:val="0030634C"/>
    <w:rsid w:val="00333FCE"/>
    <w:rsid w:val="003A21D1"/>
    <w:rsid w:val="003E4239"/>
    <w:rsid w:val="00453D60"/>
    <w:rsid w:val="00463C51"/>
    <w:rsid w:val="004D7E46"/>
    <w:rsid w:val="00502DFF"/>
    <w:rsid w:val="00516C94"/>
    <w:rsid w:val="005631E6"/>
    <w:rsid w:val="005A4D27"/>
    <w:rsid w:val="005C10AB"/>
    <w:rsid w:val="005E2FBB"/>
    <w:rsid w:val="00620AA1"/>
    <w:rsid w:val="00640013"/>
    <w:rsid w:val="006A5B31"/>
    <w:rsid w:val="006D2FB8"/>
    <w:rsid w:val="006D6F22"/>
    <w:rsid w:val="007A3A76"/>
    <w:rsid w:val="00837BA8"/>
    <w:rsid w:val="008E01E1"/>
    <w:rsid w:val="008E678E"/>
    <w:rsid w:val="00904BC4"/>
    <w:rsid w:val="009132D8"/>
    <w:rsid w:val="00946D54"/>
    <w:rsid w:val="00986523"/>
    <w:rsid w:val="009A38E6"/>
    <w:rsid w:val="009D374E"/>
    <w:rsid w:val="00A2699A"/>
    <w:rsid w:val="00A5609F"/>
    <w:rsid w:val="00A7305B"/>
    <w:rsid w:val="00B3464B"/>
    <w:rsid w:val="00B8342A"/>
    <w:rsid w:val="00BA20A3"/>
    <w:rsid w:val="00BB45CD"/>
    <w:rsid w:val="00BE298A"/>
    <w:rsid w:val="00C06001"/>
    <w:rsid w:val="00C203C7"/>
    <w:rsid w:val="00C32A7C"/>
    <w:rsid w:val="00CD0198"/>
    <w:rsid w:val="00CD4D3E"/>
    <w:rsid w:val="00CD6631"/>
    <w:rsid w:val="00D2790B"/>
    <w:rsid w:val="00D53319"/>
    <w:rsid w:val="00D94002"/>
    <w:rsid w:val="00DB5784"/>
    <w:rsid w:val="00E127F7"/>
    <w:rsid w:val="00E221A5"/>
    <w:rsid w:val="00E42973"/>
    <w:rsid w:val="00E625C6"/>
    <w:rsid w:val="00E66133"/>
    <w:rsid w:val="00E6769A"/>
    <w:rsid w:val="00EA283F"/>
    <w:rsid w:val="00EB5B36"/>
    <w:rsid w:val="00ED3307"/>
    <w:rsid w:val="00F131E3"/>
    <w:rsid w:val="00F250EF"/>
    <w:rsid w:val="00F614D1"/>
    <w:rsid w:val="00F81FD9"/>
    <w:rsid w:val="00FC6A01"/>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C44F5"/>
  <w15:docId w15:val="{FA538305-6C7B-46C1-8336-4DC70287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7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127F7"/>
    <w:pPr>
      <w:spacing w:before="100" w:beforeAutospacing="1" w:after="100" w:afterAutospacing="1"/>
    </w:pPr>
  </w:style>
  <w:style w:type="character" w:styleId="Hyperlink">
    <w:name w:val="Hyperlink"/>
    <w:basedOn w:val="DefaultParagraphFont"/>
    <w:rsid w:val="00CD0198"/>
    <w:rPr>
      <w:color w:val="0000FF"/>
      <w:u w:val="single"/>
    </w:rPr>
  </w:style>
  <w:style w:type="paragraph" w:customStyle="1" w:styleId="Default">
    <w:name w:val="Default"/>
    <w:rsid w:val="00D2790B"/>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E221A5"/>
    <w:pPr>
      <w:spacing w:after="200" w:line="276" w:lineRule="auto"/>
      <w:ind w:left="720"/>
      <w:contextualSpacing/>
    </w:pPr>
    <w:rPr>
      <w:rFonts w:ascii="Calibri" w:eastAsia="Calibri" w:hAnsi="Calibri"/>
      <w:sz w:val="22"/>
      <w:szCs w:val="22"/>
    </w:rPr>
  </w:style>
  <w:style w:type="paragraph" w:customStyle="1" w:styleId="Body">
    <w:name w:val="Body"/>
    <w:rsid w:val="00C32A7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paragraph">
    <w:name w:val="paragraph"/>
    <w:basedOn w:val="Normal"/>
    <w:rsid w:val="00C32A7C"/>
    <w:pPr>
      <w:spacing w:before="100" w:beforeAutospacing="1" w:after="100" w:afterAutospacing="1"/>
    </w:pPr>
  </w:style>
  <w:style w:type="character" w:customStyle="1" w:styleId="normaltextrun">
    <w:name w:val="normaltextrun"/>
    <w:basedOn w:val="DefaultParagraphFont"/>
    <w:rsid w:val="00C32A7C"/>
  </w:style>
  <w:style w:type="character" w:customStyle="1" w:styleId="eop">
    <w:name w:val="eop"/>
    <w:basedOn w:val="DefaultParagraphFont"/>
    <w:rsid w:val="00C32A7C"/>
  </w:style>
  <w:style w:type="character" w:customStyle="1" w:styleId="apple-converted-space">
    <w:name w:val="apple-converted-space"/>
    <w:basedOn w:val="DefaultParagraphFont"/>
    <w:rsid w:val="00C32A7C"/>
  </w:style>
  <w:style w:type="paragraph" w:styleId="BalloonText">
    <w:name w:val="Balloon Text"/>
    <w:basedOn w:val="Normal"/>
    <w:link w:val="BalloonTextChar"/>
    <w:semiHidden/>
    <w:unhideWhenUsed/>
    <w:rsid w:val="007A3A76"/>
    <w:rPr>
      <w:rFonts w:ascii="Segoe UI" w:hAnsi="Segoe UI" w:cs="Segoe UI"/>
      <w:sz w:val="18"/>
      <w:szCs w:val="18"/>
    </w:rPr>
  </w:style>
  <w:style w:type="character" w:customStyle="1" w:styleId="BalloonTextChar">
    <w:name w:val="Balloon Text Char"/>
    <w:basedOn w:val="DefaultParagraphFont"/>
    <w:link w:val="BalloonText"/>
    <w:semiHidden/>
    <w:rsid w:val="007A3A76"/>
    <w:rPr>
      <w:rFonts w:ascii="Segoe UI" w:hAnsi="Segoe UI" w:cs="Segoe UI"/>
      <w:sz w:val="18"/>
      <w:szCs w:val="18"/>
    </w:rPr>
  </w:style>
  <w:style w:type="paragraph" w:styleId="Footer">
    <w:name w:val="footer"/>
    <w:basedOn w:val="Normal"/>
    <w:link w:val="FooterChar"/>
    <w:rsid w:val="00A2699A"/>
    <w:pPr>
      <w:tabs>
        <w:tab w:val="center" w:pos="4680"/>
        <w:tab w:val="right" w:pos="9360"/>
      </w:tabs>
    </w:pPr>
    <w:rPr>
      <w:rFonts w:ascii="Myriad Pro" w:hAnsi="Myriad Pro"/>
      <w:color w:val="000000"/>
      <w:sz w:val="20"/>
    </w:rPr>
  </w:style>
  <w:style w:type="character" w:customStyle="1" w:styleId="FooterChar">
    <w:name w:val="Footer Char"/>
    <w:basedOn w:val="DefaultParagraphFont"/>
    <w:link w:val="Footer"/>
    <w:rsid w:val="00A2699A"/>
    <w:rPr>
      <w:rFonts w:ascii="Myriad Pro" w:hAnsi="Myriad Pro"/>
      <w:color w:val="000000"/>
      <w:szCs w:val="24"/>
    </w:rPr>
  </w:style>
  <w:style w:type="character" w:styleId="CommentReference">
    <w:name w:val="annotation reference"/>
    <w:basedOn w:val="DefaultParagraphFont"/>
    <w:semiHidden/>
    <w:unhideWhenUsed/>
    <w:rsid w:val="003A21D1"/>
    <w:rPr>
      <w:sz w:val="16"/>
      <w:szCs w:val="16"/>
    </w:rPr>
  </w:style>
  <w:style w:type="paragraph" w:styleId="CommentText">
    <w:name w:val="annotation text"/>
    <w:basedOn w:val="Normal"/>
    <w:link w:val="CommentTextChar"/>
    <w:semiHidden/>
    <w:unhideWhenUsed/>
    <w:rsid w:val="003A21D1"/>
    <w:rPr>
      <w:sz w:val="20"/>
      <w:szCs w:val="20"/>
    </w:rPr>
  </w:style>
  <w:style w:type="character" w:customStyle="1" w:styleId="CommentTextChar">
    <w:name w:val="Comment Text Char"/>
    <w:basedOn w:val="DefaultParagraphFont"/>
    <w:link w:val="CommentText"/>
    <w:semiHidden/>
    <w:rsid w:val="003A21D1"/>
  </w:style>
  <w:style w:type="paragraph" w:styleId="CommentSubject">
    <w:name w:val="annotation subject"/>
    <w:basedOn w:val="CommentText"/>
    <w:next w:val="CommentText"/>
    <w:link w:val="CommentSubjectChar"/>
    <w:semiHidden/>
    <w:unhideWhenUsed/>
    <w:rsid w:val="003A21D1"/>
    <w:rPr>
      <w:b/>
      <w:bCs/>
    </w:rPr>
  </w:style>
  <w:style w:type="character" w:customStyle="1" w:styleId="CommentSubjectChar">
    <w:name w:val="Comment Subject Char"/>
    <w:basedOn w:val="CommentTextChar"/>
    <w:link w:val="CommentSubject"/>
    <w:semiHidden/>
    <w:rsid w:val="003A21D1"/>
    <w:rPr>
      <w:b/>
      <w:bCs/>
    </w:rPr>
  </w:style>
  <w:style w:type="paragraph" w:styleId="Revision">
    <w:name w:val="Revision"/>
    <w:hidden/>
    <w:uiPriority w:val="99"/>
    <w:semiHidden/>
    <w:rsid w:val="00EA2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6783">
      <w:bodyDiv w:val="1"/>
      <w:marLeft w:val="0"/>
      <w:marRight w:val="0"/>
      <w:marTop w:val="0"/>
      <w:marBottom w:val="0"/>
      <w:divBdr>
        <w:top w:val="none" w:sz="0" w:space="0" w:color="auto"/>
        <w:left w:val="none" w:sz="0" w:space="0" w:color="auto"/>
        <w:bottom w:val="none" w:sz="0" w:space="0" w:color="auto"/>
        <w:right w:val="none" w:sz="0" w:space="0" w:color="auto"/>
      </w:divBdr>
    </w:div>
    <w:div w:id="16661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1E4D06F9C68643A7857F7070F63F26" ma:contentTypeVersion="1" ma:contentTypeDescription="Create a new document." ma:contentTypeScope="" ma:versionID="5b3ec172a9231882c753fa71f91cce73">
  <xsd:schema xmlns:xsd="http://www.w3.org/2001/XMLSchema" xmlns:xs="http://www.w3.org/2001/XMLSchema" xmlns:p="http://schemas.microsoft.com/office/2006/metadata/properties" xmlns:ns2="5f4e1ec4-6bde-4ee8-bead-fc0963ef7782" targetNamespace="http://schemas.microsoft.com/office/2006/metadata/properties" ma:root="true" ma:fieldsID="3a0f45764a6662ac938f8efe9761129d" ns2:_="">
    <xsd:import namespace="5f4e1ec4-6bde-4ee8-bead-fc0963ef778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e1ec4-6bde-4ee8-bead-fc0963ef77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74557-82A6-4315-9603-06EB5440F06E}">
  <ds:schemaRefs>
    <ds:schemaRef ds:uri="http://schemas.microsoft.com/office/infopath/2007/PartnerControls"/>
    <ds:schemaRef ds:uri="http://purl.org/dc/elements/1.1/"/>
    <ds:schemaRef ds:uri="http://www.w3.org/XML/1998/namespace"/>
    <ds:schemaRef ds:uri="http://schemas.microsoft.com/office/2006/metadata/properties"/>
    <ds:schemaRef ds:uri="http://schemas.microsoft.com/office/2006/documentManagement/types"/>
    <ds:schemaRef ds:uri="5f4e1ec4-6bde-4ee8-bead-fc0963ef7782"/>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D3CC27B2-BEE4-44DB-B452-EEB2F5885FF8}">
  <ds:schemaRefs>
    <ds:schemaRef ds:uri="http://schemas.microsoft.com/sharepoint/v3/contenttype/forms"/>
  </ds:schemaRefs>
</ds:datastoreItem>
</file>

<file path=customXml/itemProps3.xml><?xml version="1.0" encoding="utf-8"?>
<ds:datastoreItem xmlns:ds="http://schemas.openxmlformats.org/officeDocument/2006/customXml" ds:itemID="{E1290037-9858-44CC-B5B2-66F19F188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e1ec4-6bde-4ee8-bead-fc0963ef7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1147</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Warehouse Receiving Associate</vt:lpstr>
    </vt:vector>
  </TitlesOfParts>
  <Company>Home Use</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Receiving Associate</dc:title>
  <dc:creator>Matt Potts</dc:creator>
  <cp:lastModifiedBy>Eric Fournier</cp:lastModifiedBy>
  <cp:revision>3</cp:revision>
  <dcterms:created xsi:type="dcterms:W3CDTF">2016-04-15T17:43:00Z</dcterms:created>
  <dcterms:modified xsi:type="dcterms:W3CDTF">2016-04-15T17:57:00Z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0x010100311E4D06F9C68643A7857F7070F63F26</vt:lpwstr>
  </property>
</Properties>
</file>